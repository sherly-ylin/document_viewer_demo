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20DD9" w14:textId="05FA54B8" w:rsidR="00ED24B2" w:rsidRDefault="003F0018">
      <w:pPr>
        <w:pStyle w:val="Heading11"/>
        <w:rPr>
          <w:lang w:eastAsia="en-US"/>
        </w:rPr>
      </w:pPr>
      <w:r>
        <w:rPr>
          <w:noProof/>
        </w:rPr>
        <mc:AlternateContent>
          <mc:Choice Requires="wps">
            <w:drawing>
              <wp:anchor distT="0" distB="0" distL="0" distR="0" simplePos="0" relativeHeight="251658240" behindDoc="0" locked="0" layoutInCell="1" allowOverlap="1" wp14:anchorId="4DC4393C" wp14:editId="7CBD51DC">
                <wp:simplePos x="0" y="0"/>
                <wp:positionH relativeFrom="page">
                  <wp:posOffset>457200</wp:posOffset>
                </wp:positionH>
                <wp:positionV relativeFrom="page">
                  <wp:posOffset>827405</wp:posOffset>
                </wp:positionV>
                <wp:extent cx="9161780" cy="130810"/>
                <wp:effectExtent l="0" t="0" r="0" b="0"/>
                <wp:wrapNone/>
                <wp:docPr id="1365864529" name="_tx_ignore"/>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9161780" cy="130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E70FC6" w14:textId="77777777" w:rsidR="00ED24B2" w:rsidRDefault="00ED24B2">
                            <w:pPr>
                              <w:pStyle w:val="Normal0"/>
                              <w:tabs>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b/>
                                <w:bCs/>
                                <w:color w:val="808080"/>
                                <w:sz w:val="12"/>
                                <w:szCs w:val="12"/>
                              </w:rPr>
                            </w:pPr>
                            <w:r>
                              <w:rPr>
                                <w:b/>
                                <w:bCs/>
                                <w:color w:val="808080"/>
                                <w:sz w:val="12"/>
                                <w:szCs w:val="12"/>
                              </w:rPr>
                              <w:t>This document has been created with TX Text Control Trial Version33.0 Windows Forms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C4393C" id="_x0000_t202" coordsize="21600,21600" o:spt="202" path="m,l,21600r21600,l21600,xe">
                <v:stroke joinstyle="miter"/>
                <v:path gradientshapeok="t" o:connecttype="rect"/>
              </v:shapetype>
              <v:shape id="_tx_ignore" o:spid="_x0000_s1026" type="#_x0000_t202" style="position:absolute;margin-left:36pt;margin-top:65.15pt;width:721.4pt;height:10.3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" stroked="f">
                <o:lock v:ext="edit" selection="t"/>
                <v:textbox inset="0,0,0,0">
                  <w:txbxContent>
                    <w:p w14:paraId="52E70FC6" w14:textId="77777777" w:rsidR="00ED24B2" w:rsidRDefault="00ED24B2">
                      <w:pPr>
                        <w:pStyle w:val="Normal0"/>
                        <w:tabs>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b/>
                          <w:bCs/>
                          <w:color w:val="808080"/>
                          <w:sz w:val="12"/>
                          <w:szCs w:val="12"/>
                        </w:rPr>
                      </w:pPr>
                      <w:r>
                        <w:rPr>
                          <w:b/>
                          <w:bCs/>
                          <w:color w:val="808080"/>
                          <w:sz w:val="12"/>
                          <w:szCs w:val="12"/>
                        </w:rPr>
                        <w:t>This document has been created with TX Text Control Trial Version33.0 Windows Forms</w:t>
                      </w:r>
                    </w:p>
                  </w:txbxContent>
                </v:textbox>
                <w10:wrap anchorx="page" anchory="page"/>
              </v:shape>
            </w:pict>
          </mc:Fallback>
        </mc:AlternateContent>
      </w:r>
      <w:r w:rsidR="00ED24B2">
        <w:rPr>
          <w:lang w:eastAsia="en-US"/>
        </w:rPr>
        <w:t>TX Text Control Demo Document</w:t>
      </w:r>
    </w:p>
    <w:p w14:paraId="63CA1FB0" w14:textId="77777777" w:rsidR="00ED24B2" w:rsidRDefault="00ED24B2">
      <w:pPr>
        <w:pStyle w:val="Heading11"/>
        <w:rPr>
          <w:lang w:eastAsia="en-US"/>
        </w:rPr>
        <w:sectPr w:rsidR="00ED24B2">
          <w:headerReference w:type="default" r:id="rId7"/>
          <w:footerReference w:type="default" r:id="rId8"/>
          <w:headerReference w:type="first" r:id="rId9"/>
          <w:footerReference w:type="first" r:id="rId10"/>
          <w:pgSz w:w="15840" w:h="12240" w:orient="landscape"/>
          <w:pgMar w:top="1037" w:right="692" w:bottom="893" w:left="720" w:header="567" w:footer="260" w:gutter="0"/>
          <w:pgNumType w:start="2"/>
          <w:cols w:space="720"/>
          <w:noEndnote/>
          <w:titlePg/>
        </w:sectPr>
      </w:pPr>
    </w:p>
    <w:p w14:paraId="5C2E8551" w14:textId="77777777" w:rsidR="00ED24B2" w:rsidRDefault="00ED24B2">
      <w:pPr>
        <w:pStyle w:val="Heading2-First"/>
        <w:rPr>
          <w:lang w:eastAsia="en-US"/>
        </w:rPr>
      </w:pPr>
      <w:r>
        <w:rPr>
          <w:lang w:eastAsia="en-US"/>
        </w:rPr>
        <w:t xml:space="preserve">Overview </w:t>
      </w:r>
    </w:p>
    <w:p w14:paraId="7FBD6138"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Segoe UI Semibold" w:hAnsi="Segoe UI Semibold" w:cs="Segoe UI Semibold"/>
        </w:rPr>
      </w:pPr>
      <w:r>
        <w:rPr>
          <w:rFonts w:ascii="Segoe UI Semibold" w:hAnsi="Segoe UI Semibold" w:cs="Segoe UI Semibold"/>
        </w:rPr>
        <w:t>Add professional document editing and reporting to your applications by providing a fully-featured, professional and intuitive word processing interface.</w:t>
      </w:r>
    </w:p>
    <w:p w14:paraId="1F4797A8" w14:textId="77777777" w:rsidR="00ED24B2" w:rsidRDefault="00ED24B2">
      <w:pPr>
        <w:pStyle w:val="TOCHeading1"/>
        <w:tabs>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lang w:eastAsia="en-US"/>
        </w:rPr>
      </w:pPr>
      <w:r>
        <w:rPr>
          <w:lang w:eastAsia="en-US"/>
        </w:rPr>
        <w:t>Table of Contents</w:t>
      </w:r>
    </w:p>
    <w:p w14:paraId="1891DAAE" w14:textId="77777777" w:rsidR="00ED24B2" w:rsidRDefault="00ED24B2">
      <w:pPr>
        <w:pStyle w:val="TOC1"/>
        <w:tabs>
          <w:tab w:val="right" w:leader="dot" w:pos="14400"/>
        </w:tabs>
      </w:pPr>
      <w:r>
        <w:fldChar w:fldCharType="begin"/>
      </w:r>
      <w:r>
        <w:instrText xml:space="preserve"> TOC \o "1-2" \h \z \u </w:instrText>
      </w:r>
      <w:r>
        <w:fldChar w:fldCharType="separate"/>
      </w:r>
      <w:hyperlink w:anchor="_Toc65537" w:history="1">
        <w:r>
          <w:t xml:space="preserve">Form Fields </w:t>
        </w:r>
      </w:hyperlink>
      <w:r>
        <w:tab/>
      </w:r>
      <w:r>
        <w:fldChar w:fldCharType="begin"/>
      </w:r>
      <w:r>
        <w:instrText xml:space="preserve"> PAGEREF _Toc65537 \h </w:instrText>
      </w:r>
      <w:r>
        <w:fldChar w:fldCharType="separate"/>
      </w:r>
      <w:r>
        <w:t>1</w:t>
      </w:r>
      <w:r>
        <w:fldChar w:fldCharType="end"/>
      </w:r>
    </w:p>
    <w:p w14:paraId="2E7F061A" w14:textId="77777777" w:rsidR="00ED24B2" w:rsidRDefault="00ED24B2">
      <w:pPr>
        <w:pStyle w:val="TOC1"/>
        <w:tabs>
          <w:tab w:val="right" w:leader="dot" w:pos="14400"/>
        </w:tabs>
      </w:pPr>
      <w:hyperlink w:anchor="_Toc65538" w:history="1">
        <w:r>
          <w:t>Footnotes</w:t>
        </w:r>
      </w:hyperlink>
      <w:r>
        <w:tab/>
      </w:r>
      <w:r>
        <w:fldChar w:fldCharType="begin"/>
      </w:r>
      <w:r>
        <w:instrText xml:space="preserve"> PAGEREF _Toc65538 \h </w:instrText>
      </w:r>
      <w:r>
        <w:fldChar w:fldCharType="separate"/>
      </w:r>
      <w:r>
        <w:t>1</w:t>
      </w:r>
      <w:r>
        <w:fldChar w:fldCharType="end"/>
      </w:r>
    </w:p>
    <w:p w14:paraId="5A19D275" w14:textId="77777777" w:rsidR="00ED24B2" w:rsidRDefault="00ED24B2">
      <w:pPr>
        <w:pStyle w:val="TOC1"/>
        <w:tabs>
          <w:tab w:val="right" w:leader="dot" w:pos="14400"/>
        </w:tabs>
      </w:pPr>
      <w:hyperlink w:anchor="_Toc65539" w:history="1">
        <w:r>
          <w:t xml:space="preserve">Merge Fields and Reporting </w:t>
        </w:r>
      </w:hyperlink>
      <w:r>
        <w:tab/>
      </w:r>
      <w:r>
        <w:fldChar w:fldCharType="begin"/>
      </w:r>
      <w:r>
        <w:instrText xml:space="preserve"> PAGEREF _Toc65539 \h </w:instrText>
      </w:r>
      <w:r>
        <w:fldChar w:fldCharType="separate"/>
      </w:r>
      <w:r>
        <w:t>1</w:t>
      </w:r>
      <w:r>
        <w:fldChar w:fldCharType="end"/>
      </w:r>
    </w:p>
    <w:p w14:paraId="2BABC97E" w14:textId="77777777" w:rsidR="00ED24B2" w:rsidRDefault="00ED24B2">
      <w:pPr>
        <w:pStyle w:val="TOC1"/>
        <w:tabs>
          <w:tab w:val="right" w:leader="dot" w:pos="14400"/>
        </w:tabs>
      </w:pPr>
      <w:hyperlink w:anchor="_Toc65540" w:history="1">
        <w:r>
          <w:t xml:space="preserve">Tables with Formulas </w:t>
        </w:r>
      </w:hyperlink>
      <w:r>
        <w:tab/>
      </w:r>
      <w:r>
        <w:fldChar w:fldCharType="begin"/>
      </w:r>
      <w:r>
        <w:instrText xml:space="preserve"> PAGEREF _Toc65540 \h </w:instrText>
      </w:r>
      <w:r>
        <w:fldChar w:fldCharType="separate"/>
      </w:r>
      <w:r>
        <w:t>2</w:t>
      </w:r>
      <w:r>
        <w:fldChar w:fldCharType="end"/>
      </w:r>
    </w:p>
    <w:p w14:paraId="785DAB54" w14:textId="77777777" w:rsidR="00ED24B2" w:rsidRDefault="00ED24B2">
      <w:pPr>
        <w:pStyle w:val="TOC1"/>
        <w:tabs>
          <w:tab w:val="right" w:leader="dot" w:pos="14400"/>
        </w:tabs>
      </w:pPr>
      <w:hyperlink w:anchor="_Toc65541" w:history="1">
        <w:r>
          <w:t xml:space="preserve">Charts </w:t>
        </w:r>
      </w:hyperlink>
      <w:r>
        <w:tab/>
      </w:r>
      <w:r>
        <w:fldChar w:fldCharType="begin"/>
      </w:r>
      <w:r>
        <w:instrText xml:space="preserve"> PAGEREF _Toc65541 \h </w:instrText>
      </w:r>
      <w:r>
        <w:fldChar w:fldCharType="separate"/>
      </w:r>
      <w:r>
        <w:t>3</w:t>
      </w:r>
      <w:r>
        <w:fldChar w:fldCharType="end"/>
      </w:r>
    </w:p>
    <w:p w14:paraId="3C82BD70" w14:textId="77777777" w:rsidR="00ED24B2" w:rsidRDefault="00ED24B2">
      <w:pPr>
        <w:pStyle w:val="TOC1"/>
        <w:tabs>
          <w:tab w:val="right" w:leader="dot" w:pos="14400"/>
        </w:tabs>
      </w:pPr>
      <w:hyperlink w:anchor="_Toc65542" w:history="1">
        <w:r>
          <w:t xml:space="preserve">Image Support </w:t>
        </w:r>
      </w:hyperlink>
      <w:r>
        <w:tab/>
      </w:r>
      <w:r>
        <w:fldChar w:fldCharType="begin"/>
      </w:r>
      <w:r>
        <w:instrText xml:space="preserve"> PAGEREF _Toc65542 \h </w:instrText>
      </w:r>
      <w:r>
        <w:fldChar w:fldCharType="separate"/>
      </w:r>
      <w:r>
        <w:t>3</w:t>
      </w:r>
      <w:r>
        <w:fldChar w:fldCharType="end"/>
      </w:r>
    </w:p>
    <w:p w14:paraId="7EAA3857" w14:textId="77777777" w:rsidR="00ED24B2" w:rsidRDefault="00ED24B2">
      <w:pPr>
        <w:pStyle w:val="TOC1"/>
        <w:tabs>
          <w:tab w:val="right" w:leader="dot" w:pos="14400"/>
        </w:tabs>
      </w:pPr>
      <w:hyperlink w:anchor="_Toc65543" w:history="1">
        <w:r>
          <w:t xml:space="preserve">Bullets and Structured Numbered Lists </w:t>
        </w:r>
      </w:hyperlink>
      <w:r>
        <w:tab/>
      </w:r>
      <w:r>
        <w:fldChar w:fldCharType="begin"/>
      </w:r>
      <w:r>
        <w:instrText xml:space="preserve"> PAGEREF _Toc65543 \h </w:instrText>
      </w:r>
      <w:r>
        <w:fldChar w:fldCharType="separate"/>
      </w:r>
      <w:r>
        <w:t>4</w:t>
      </w:r>
      <w:r>
        <w:fldChar w:fldCharType="end"/>
      </w:r>
    </w:p>
    <w:p w14:paraId="63406CD2" w14:textId="77777777" w:rsidR="00ED24B2" w:rsidRDefault="00ED24B2">
      <w:pPr>
        <w:pStyle w:val="TOC1"/>
        <w:tabs>
          <w:tab w:val="right" w:leader="dot" w:pos="14400"/>
        </w:tabs>
      </w:pPr>
      <w:hyperlink w:anchor="_Toc65544" w:history="1">
        <w:r>
          <w:t xml:space="preserve">Text Frames </w:t>
        </w:r>
      </w:hyperlink>
      <w:r>
        <w:tab/>
      </w:r>
      <w:r>
        <w:fldChar w:fldCharType="begin"/>
      </w:r>
      <w:r>
        <w:instrText xml:space="preserve"> PAGEREF _Toc65544 \h </w:instrText>
      </w:r>
      <w:r>
        <w:fldChar w:fldCharType="separate"/>
      </w:r>
      <w:r>
        <w:t>4</w:t>
      </w:r>
      <w:r>
        <w:fldChar w:fldCharType="end"/>
      </w:r>
    </w:p>
    <w:p w14:paraId="399BA103" w14:textId="77777777" w:rsidR="00ED24B2" w:rsidRDefault="00ED24B2">
      <w:pPr>
        <w:pStyle w:val="TOC1"/>
        <w:tabs>
          <w:tab w:val="right" w:leader="dot" w:pos="14400"/>
        </w:tabs>
      </w:pPr>
      <w:hyperlink w:anchor="_Toc65545" w:history="1">
        <w:r>
          <w:t xml:space="preserve">Track Changes </w:t>
        </w:r>
      </w:hyperlink>
      <w:r>
        <w:tab/>
      </w:r>
      <w:r>
        <w:fldChar w:fldCharType="begin"/>
      </w:r>
      <w:r>
        <w:instrText xml:space="preserve"> PAGEREF _Toc65545 \h </w:instrText>
      </w:r>
      <w:r>
        <w:fldChar w:fldCharType="separate"/>
      </w:r>
      <w:r>
        <w:t>4</w:t>
      </w:r>
      <w:r>
        <w:fldChar w:fldCharType="end"/>
      </w:r>
    </w:p>
    <w:p w14:paraId="227CB912" w14:textId="77777777" w:rsidR="00ED24B2" w:rsidRDefault="00ED24B2">
      <w:pPr>
        <w:pStyle w:val="TOC1"/>
        <w:tabs>
          <w:tab w:val="right" w:leader="dot" w:pos="14400"/>
        </w:tabs>
      </w:pPr>
      <w:hyperlink w:anchor="_Toc65546" w:history="1">
        <w:r>
          <w:t>Hyperlinks and Targets</w:t>
        </w:r>
      </w:hyperlink>
      <w:r>
        <w:tab/>
      </w:r>
      <w:r>
        <w:fldChar w:fldCharType="begin"/>
      </w:r>
      <w:r>
        <w:instrText xml:space="preserve"> PAGEREF _Toc65546 \h </w:instrText>
      </w:r>
      <w:r>
        <w:fldChar w:fldCharType="separate"/>
      </w:r>
      <w:r>
        <w:t>5</w:t>
      </w:r>
      <w:r>
        <w:fldChar w:fldCharType="end"/>
      </w:r>
    </w:p>
    <w:p w14:paraId="25D4BE3C" w14:textId="77777777" w:rsidR="00ED24B2" w:rsidRDefault="00ED24B2">
      <w:pPr>
        <w:pStyle w:val="TOC1"/>
        <w:tabs>
          <w:tab w:val="right" w:leader="dot" w:pos="14400"/>
        </w:tabs>
      </w:pPr>
      <w:hyperlink w:anchor="_Toc65547" w:history="1">
        <w:r>
          <w:t xml:space="preserve">Stylesheets </w:t>
        </w:r>
      </w:hyperlink>
      <w:r>
        <w:tab/>
      </w:r>
      <w:r>
        <w:fldChar w:fldCharType="begin"/>
      </w:r>
      <w:r>
        <w:instrText xml:space="preserve"> PAGEREF _Toc65547 \h </w:instrText>
      </w:r>
      <w:r>
        <w:fldChar w:fldCharType="separate"/>
      </w:r>
      <w:r>
        <w:t>5</w:t>
      </w:r>
      <w:r>
        <w:fldChar w:fldCharType="end"/>
      </w:r>
    </w:p>
    <w:p w14:paraId="6D92BD57" w14:textId="77777777" w:rsidR="00ED24B2" w:rsidRDefault="00ED24B2">
      <w:pPr>
        <w:pStyle w:val="TOC1"/>
        <w:tabs>
          <w:tab w:val="right" w:leader="dot" w:pos="14400"/>
        </w:tabs>
        <w:rPr>
          <w:rFonts w:ascii="Segoe UI Semibold" w:hAnsi="Segoe UI Semibold" w:cs="Segoe UI Semibold"/>
        </w:rPr>
      </w:pPr>
      <w:hyperlink w:anchor="_Toc65548" w:history="1">
        <w:r>
          <w:t xml:space="preserve">Background Image Support </w:t>
        </w:r>
      </w:hyperlink>
      <w:r>
        <w:tab/>
      </w:r>
      <w:r>
        <w:fldChar w:fldCharType="begin"/>
      </w:r>
      <w:r>
        <w:instrText xml:space="preserve"> PAGEREF _Toc65548 \h </w:instrText>
      </w:r>
      <w:r>
        <w:fldChar w:fldCharType="separate"/>
      </w:r>
      <w:r>
        <w:t>5</w:t>
      </w:r>
      <w:r>
        <w:fldChar w:fldCharType="end"/>
      </w:r>
      <w:r>
        <w:fldChar w:fldCharType="end"/>
      </w:r>
    </w:p>
    <w:p w14:paraId="31769FA1" w14:textId="77777777" w:rsidR="00ED24B2" w:rsidRDefault="00ED24B2">
      <w:pPr>
        <w:pStyle w:val="Heading21"/>
        <w:spacing w:before="0"/>
        <w:rPr>
          <w:lang w:eastAsia="en-US"/>
        </w:rPr>
      </w:pPr>
      <w:bookmarkStart w:id="0" w:name="_Toc65537"/>
      <w:bookmarkEnd w:id="0"/>
      <w:r>
        <w:rPr>
          <w:lang w:eastAsia="en-US"/>
        </w:rPr>
        <w:t xml:space="preserve">Form Fields </w:t>
      </w:r>
    </w:p>
    <w:p w14:paraId="2ED6A20E"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88"/>
      </w:pPr>
      <w:r>
        <w:t>Integrate form field processing functionality to create and deploy forms including MS Word compatible fields</w:t>
      </w:r>
      <w:r>
        <w:rPr>
          <w:rStyle w:val="FootnoteReference"/>
          <w:rFonts w:cs="Segoe UI Light"/>
          <w:lang w:val="en-US" w:eastAsia="zh-CN"/>
        </w:rPr>
        <w:footnoteReference w:id="1"/>
      </w:r>
      <w:r>
        <w:t xml:space="preserve"> such as checkboxes, date fields, drop-downs and form text fields.</w:t>
      </w:r>
    </w:p>
    <w:tbl>
      <w:tblPr>
        <w:tblW w:w="0" w:type="auto"/>
        <w:tblInd w:w="36" w:type="dxa"/>
        <w:tblLayout w:type="fixed"/>
        <w:tblCellMar>
          <w:left w:w="0" w:type="dxa"/>
          <w:right w:w="0" w:type="dxa"/>
        </w:tblCellMar>
        <w:tblLook w:val="0000" w:firstRow="0" w:lastRow="0" w:firstColumn="0" w:lastColumn="0" w:noHBand="0" w:noVBand="0"/>
      </w:tblPr>
      <w:tblGrid>
        <w:gridCol w:w="1380"/>
        <w:gridCol w:w="1553"/>
        <w:gridCol w:w="825"/>
        <w:gridCol w:w="1815"/>
      </w:tblGrid>
      <w:tr w:rsidR="00ED24B2" w14:paraId="6D2A33B7" w14:textId="77777777">
        <w:tc>
          <w:tcPr>
            <w:tcW w:w="1380" w:type="dxa"/>
            <w:tcBorders>
              <w:top w:val="nil"/>
              <w:left w:val="nil"/>
              <w:bottom w:val="nil"/>
              <w:right w:val="nil"/>
            </w:tcBorders>
            <w:tcMar>
              <w:left w:w="36" w:type="dxa"/>
              <w:right w:w="36" w:type="dxa"/>
            </w:tcMar>
            <w:vAlign w:val="center"/>
          </w:tcPr>
          <w:p w14:paraId="7B13C042" w14:textId="77777777" w:rsidR="00ED24B2" w:rsidRDefault="00ED24B2">
            <w:pPr>
              <w:pStyle w:val="Base"/>
              <w:rPr>
                <w:b/>
                <w:bCs/>
                <w:sz w:val="20"/>
                <w:szCs w:val="20"/>
              </w:rPr>
            </w:pPr>
            <w:r>
              <w:rPr>
                <w:b/>
                <w:bCs/>
                <w:sz w:val="20"/>
                <w:szCs w:val="20"/>
              </w:rPr>
              <w:t>Your name:</w:t>
            </w:r>
          </w:p>
        </w:tc>
        <w:tc>
          <w:tcPr>
            <w:tcW w:w="1553" w:type="dxa"/>
            <w:tcBorders>
              <w:top w:val="nil"/>
              <w:left w:val="nil"/>
              <w:bottom w:val="nil"/>
              <w:right w:val="nil"/>
            </w:tcBorders>
            <w:tcMar>
              <w:left w:w="36" w:type="dxa"/>
              <w:right w:w="36" w:type="dxa"/>
            </w:tcMar>
            <w:vAlign w:val="center"/>
          </w:tcPr>
          <w:p w14:paraId="3FC3A7A0" w14:textId="77777777" w:rsidR="00ED24B2" w:rsidRDefault="008061D9">
            <w:pPr>
              <w:pStyle w:val="Base"/>
              <w:rPr>
                <w:sz w:val="20"/>
                <w:szCs w:val="20"/>
              </w:rPr>
            </w:pPr>
            <w:r>
              <w:rPr>
                <w:sz w:val="20"/>
                <w:szCs w:val="20"/>
              </w:rPr>
              <w:t>{{Name}}</w:t>
            </w:r>
          </w:p>
        </w:tc>
        <w:tc>
          <w:tcPr>
            <w:tcW w:w="825" w:type="dxa"/>
            <w:tcBorders>
              <w:top w:val="nil"/>
              <w:left w:val="nil"/>
              <w:bottom w:val="nil"/>
              <w:right w:val="nil"/>
            </w:tcBorders>
            <w:tcMar>
              <w:left w:w="36" w:type="dxa"/>
              <w:right w:w="36" w:type="dxa"/>
            </w:tcMar>
            <w:vAlign w:val="center"/>
          </w:tcPr>
          <w:p w14:paraId="50028482" w14:textId="77777777" w:rsidR="00ED24B2" w:rsidRDefault="00ED24B2">
            <w:pPr>
              <w:pStyle w:val="Base"/>
              <w:rPr>
                <w:b/>
                <w:bCs/>
                <w:sz w:val="20"/>
                <w:szCs w:val="20"/>
              </w:rPr>
            </w:pPr>
            <w:r>
              <w:rPr>
                <w:b/>
                <w:bCs/>
                <w:sz w:val="20"/>
                <w:szCs w:val="20"/>
              </w:rPr>
              <w:t>Phone:</w:t>
            </w:r>
          </w:p>
        </w:tc>
        <w:tc>
          <w:tcPr>
            <w:tcW w:w="1815" w:type="dxa"/>
            <w:tcBorders>
              <w:top w:val="nil"/>
              <w:left w:val="nil"/>
              <w:bottom w:val="nil"/>
              <w:right w:val="nil"/>
            </w:tcBorders>
            <w:tcMar>
              <w:left w:w="36" w:type="dxa"/>
              <w:right w:w="36" w:type="dxa"/>
            </w:tcMar>
            <w:vAlign w:val="center"/>
          </w:tcPr>
          <w:p w14:paraId="0BA251D6" w14:textId="77777777" w:rsidR="00ED24B2" w:rsidRDefault="008061D9">
            <w:pPr>
              <w:pStyle w:val="Base"/>
              <w:rPr>
                <w:sz w:val="20"/>
                <w:szCs w:val="20"/>
              </w:rPr>
            </w:pPr>
            <w:r>
              <w:rPr>
                <w:sz w:val="20"/>
                <w:szCs w:val="20"/>
              </w:rPr>
              <w:t>{{PhoneNumber}}</w:t>
            </w:r>
          </w:p>
        </w:tc>
      </w:tr>
      <w:tr w:rsidR="00ED24B2" w14:paraId="72F36D61" w14:textId="77777777">
        <w:tc>
          <w:tcPr>
            <w:tcW w:w="1380" w:type="dxa"/>
            <w:tcBorders>
              <w:top w:val="nil"/>
              <w:left w:val="nil"/>
              <w:bottom w:val="nil"/>
              <w:right w:val="nil"/>
            </w:tcBorders>
            <w:tcMar>
              <w:left w:w="36" w:type="dxa"/>
              <w:right w:w="36" w:type="dxa"/>
            </w:tcMar>
            <w:vAlign w:val="center"/>
          </w:tcPr>
          <w:p w14:paraId="070EDD6F" w14:textId="77777777" w:rsidR="00ED24B2" w:rsidRDefault="00ED24B2">
            <w:pPr>
              <w:pStyle w:val="Base"/>
              <w:rPr>
                <w:b/>
                <w:bCs/>
                <w:sz w:val="20"/>
                <w:szCs w:val="20"/>
              </w:rPr>
            </w:pPr>
            <w:r>
              <w:rPr>
                <w:b/>
                <w:bCs/>
                <w:sz w:val="20"/>
                <w:szCs w:val="20"/>
              </w:rPr>
              <w:t>Date of birth:</w:t>
            </w:r>
          </w:p>
        </w:tc>
        <w:tc>
          <w:tcPr>
            <w:tcW w:w="1553" w:type="dxa"/>
            <w:tcBorders>
              <w:top w:val="nil"/>
              <w:left w:val="nil"/>
              <w:bottom w:val="nil"/>
              <w:right w:val="nil"/>
            </w:tcBorders>
            <w:tcMar>
              <w:left w:w="36" w:type="dxa"/>
              <w:right w:w="36" w:type="dxa"/>
            </w:tcMar>
            <w:vAlign w:val="center"/>
          </w:tcPr>
          <w:p w14:paraId="605198CE" w14:textId="77777777" w:rsidR="00ED24B2" w:rsidRDefault="008061D9">
            <w:pPr>
              <w:pStyle w:val="Base"/>
              <w:rPr>
                <w:sz w:val="20"/>
                <w:szCs w:val="20"/>
              </w:rPr>
            </w:pPr>
            <w:r>
              <w:rPr>
                <w:sz w:val="20"/>
                <w:szCs w:val="20"/>
                <w:lang w:eastAsia="en-US"/>
              </w:rPr>
              <w:t>{{DateOfBirth}}</w:t>
            </w:r>
          </w:p>
        </w:tc>
        <w:tc>
          <w:tcPr>
            <w:tcW w:w="825" w:type="dxa"/>
            <w:tcBorders>
              <w:top w:val="nil"/>
              <w:left w:val="nil"/>
              <w:bottom w:val="nil"/>
              <w:right w:val="nil"/>
            </w:tcBorders>
            <w:tcMar>
              <w:left w:w="36" w:type="dxa"/>
              <w:right w:w="36" w:type="dxa"/>
            </w:tcMar>
            <w:vAlign w:val="center"/>
          </w:tcPr>
          <w:p w14:paraId="355FFA7E" w14:textId="77777777" w:rsidR="00ED24B2" w:rsidRDefault="00ED24B2">
            <w:pPr>
              <w:pStyle w:val="Base"/>
              <w:rPr>
                <w:b/>
                <w:bCs/>
                <w:sz w:val="20"/>
                <w:szCs w:val="20"/>
                <w:lang w:eastAsia="en-US"/>
              </w:rPr>
            </w:pPr>
          </w:p>
        </w:tc>
        <w:tc>
          <w:tcPr>
            <w:tcW w:w="1815" w:type="dxa"/>
            <w:tcBorders>
              <w:top w:val="nil"/>
              <w:left w:val="nil"/>
              <w:bottom w:val="nil"/>
              <w:right w:val="nil"/>
            </w:tcBorders>
            <w:tcMar>
              <w:left w:w="36" w:type="dxa"/>
              <w:right w:w="36" w:type="dxa"/>
            </w:tcMar>
            <w:vAlign w:val="center"/>
          </w:tcPr>
          <w:p w14:paraId="3E197D94" w14:textId="77777777" w:rsidR="00ED24B2" w:rsidRDefault="00ED24B2">
            <w:pPr>
              <w:pStyle w:val="Base"/>
              <w:rPr>
                <w:sz w:val="20"/>
                <w:szCs w:val="20"/>
                <w:lang w:eastAsia="en-US"/>
              </w:rPr>
            </w:pPr>
          </w:p>
        </w:tc>
      </w:tr>
      <w:tr w:rsidR="00ED24B2" w14:paraId="3C2C859E" w14:textId="77777777">
        <w:tc>
          <w:tcPr>
            <w:tcW w:w="1380" w:type="dxa"/>
            <w:tcBorders>
              <w:top w:val="nil"/>
              <w:left w:val="nil"/>
              <w:bottom w:val="nil"/>
              <w:right w:val="nil"/>
            </w:tcBorders>
            <w:tcMar>
              <w:left w:w="36" w:type="dxa"/>
              <w:right w:w="36" w:type="dxa"/>
            </w:tcMar>
            <w:vAlign w:val="center"/>
          </w:tcPr>
          <w:p w14:paraId="7FB8218A" w14:textId="77777777" w:rsidR="00ED24B2" w:rsidRDefault="00ED24B2">
            <w:pPr>
              <w:pStyle w:val="Base"/>
              <w:rPr>
                <w:b/>
                <w:bCs/>
                <w:sz w:val="20"/>
                <w:szCs w:val="20"/>
              </w:rPr>
            </w:pPr>
            <w:r>
              <w:rPr>
                <w:b/>
                <w:bCs/>
                <w:sz w:val="20"/>
                <w:szCs w:val="20"/>
              </w:rPr>
              <w:t>State:</w:t>
            </w:r>
          </w:p>
        </w:tc>
        <w:tc>
          <w:tcPr>
            <w:tcW w:w="1553" w:type="dxa"/>
            <w:tcBorders>
              <w:top w:val="nil"/>
              <w:left w:val="nil"/>
              <w:bottom w:val="nil"/>
              <w:right w:val="nil"/>
            </w:tcBorders>
            <w:tcMar>
              <w:left w:w="36" w:type="dxa"/>
              <w:right w:w="36" w:type="dxa"/>
            </w:tcMar>
            <w:vAlign w:val="center"/>
          </w:tcPr>
          <w:p w14:paraId="55EB9C59" w14:textId="77777777" w:rsidR="00ED24B2" w:rsidRDefault="008061D9">
            <w:pPr>
              <w:pStyle w:val="Base"/>
              <w:rPr>
                <w:sz w:val="20"/>
                <w:szCs w:val="20"/>
              </w:rPr>
            </w:pPr>
            <w:r>
              <w:rPr>
                <w:noProof/>
                <w:sz w:val="20"/>
                <w:szCs w:val="20"/>
              </w:rPr>
              <w:t>{{State}}</w:t>
            </w:r>
          </w:p>
        </w:tc>
        <w:tc>
          <w:tcPr>
            <w:tcW w:w="825" w:type="dxa"/>
            <w:tcBorders>
              <w:top w:val="nil"/>
              <w:left w:val="nil"/>
              <w:bottom w:val="nil"/>
              <w:right w:val="nil"/>
            </w:tcBorders>
            <w:tcMar>
              <w:left w:w="36" w:type="dxa"/>
              <w:right w:w="36" w:type="dxa"/>
            </w:tcMar>
            <w:vAlign w:val="center"/>
          </w:tcPr>
          <w:p w14:paraId="4AD9EDDB" w14:textId="77777777" w:rsidR="00ED24B2" w:rsidRDefault="00ED24B2">
            <w:pPr>
              <w:pStyle w:val="Base"/>
              <w:rPr>
                <w:b/>
                <w:bCs/>
                <w:sz w:val="20"/>
                <w:szCs w:val="20"/>
              </w:rPr>
            </w:pPr>
          </w:p>
        </w:tc>
        <w:tc>
          <w:tcPr>
            <w:tcW w:w="1815" w:type="dxa"/>
            <w:tcBorders>
              <w:top w:val="nil"/>
              <w:left w:val="nil"/>
              <w:bottom w:val="nil"/>
              <w:right w:val="nil"/>
            </w:tcBorders>
            <w:tcMar>
              <w:left w:w="36" w:type="dxa"/>
              <w:right w:w="36" w:type="dxa"/>
            </w:tcMar>
            <w:vAlign w:val="center"/>
          </w:tcPr>
          <w:p w14:paraId="2586B723" w14:textId="77777777" w:rsidR="00ED24B2" w:rsidRDefault="00ED24B2">
            <w:pPr>
              <w:pStyle w:val="Base"/>
              <w:rPr>
                <w:sz w:val="20"/>
                <w:szCs w:val="20"/>
              </w:rPr>
            </w:pPr>
          </w:p>
        </w:tc>
      </w:tr>
    </w:tbl>
    <w:p w14:paraId="130ED851"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t>By adding conditional instructions to form fields, it is possible to include logic, validation and dependencies between fields based on logical operators.</w:t>
      </w:r>
    </w:p>
    <w:p w14:paraId="3B8D4DB4" w14:textId="77777777" w:rsidR="00ED24B2" w:rsidRDefault="00ED24B2">
      <w:pPr>
        <w:pStyle w:val="Heading21"/>
      </w:pPr>
      <w:bookmarkStart w:id="1" w:name="_Toc65538"/>
      <w:bookmarkEnd w:id="1"/>
      <w:r>
        <w:t>Footnotes</w:t>
      </w:r>
    </w:p>
    <w:p w14:paraId="36EAC7A9" w14:textId="77777777" w:rsidR="00ED24B2" w:rsidRDefault="00ED24B2">
      <w:pPr>
        <w:pStyle w:val="Content"/>
      </w:pPr>
      <w:r>
        <w:t>Footnotes</w:t>
      </w:r>
      <w:r>
        <w:rPr>
          <w:rStyle w:val="FootnoteReference"/>
          <w:rFonts w:cs="Segoe UI Light"/>
          <w:lang w:val="en-US" w:eastAsia="zh-CN"/>
        </w:rPr>
        <w:footnoteReference w:id="2"/>
      </w:r>
      <w:r>
        <w:t xml:space="preserve"> are a word processing feature that allows users to insert additional information at the bottom of pages without interrupting the flow of the main text.</w:t>
      </w:r>
    </w:p>
    <w:p w14:paraId="67FA6CFE" w14:textId="77777777" w:rsidR="00ED24B2" w:rsidRDefault="00ED24B2">
      <w:pPr>
        <w:pStyle w:val="Heading21"/>
      </w:pPr>
      <w:bookmarkStart w:id="2" w:name="_Toc65539"/>
      <w:bookmarkEnd w:id="2"/>
      <w:r>
        <w:t xml:space="preserve">Merge Fields and Reporting </w:t>
      </w:r>
    </w:p>
    <w:p w14:paraId="0D343ADF"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t xml:space="preserve">Text Control Reporting combines the power of a reporting tool and an easy-to-use WYSIWYG word </w:t>
      </w:r>
      <w:r>
        <w:lastRenderedPageBreak/>
        <w:t>processor - fully programmable and embeddable in your application.</w:t>
      </w:r>
    </w:p>
    <w:p w14:paraId="27C33463"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ectPr w:rsidR="00ED24B2">
          <w:headerReference w:type="first" r:id="rId11"/>
          <w:type w:val="continuous"/>
          <w:pgSz w:w="15840" w:h="12240" w:orient="landscape"/>
          <w:pgMar w:top="1151" w:right="720" w:bottom="1253" w:left="720" w:header="567" w:footer="567" w:gutter="0"/>
          <w:pgNumType w:start="2"/>
          <w:cols w:num="2" w:space="720" w:equalWidth="0">
            <w:col w:w="8092" w:space="720"/>
            <w:col w:w="5588"/>
          </w:cols>
          <w:noEndnote/>
          <w:titlePg/>
        </w:sectPr>
      </w:pPr>
      <w:bookmarkStart w:id="3" w:name="_Toc65540"/>
      <w:bookmarkEnd w:id="3"/>
    </w:p>
    <w:p w14:paraId="06BD765C" w14:textId="77777777" w:rsidR="00ED24B2" w:rsidRDefault="00ED24B2">
      <w:pPr>
        <w:pStyle w:val="Heading21"/>
      </w:pPr>
      <w:r>
        <w:lastRenderedPageBreak/>
        <w:t xml:space="preserve">Tables with Formulas </w:t>
      </w:r>
    </w:p>
    <w:p w14:paraId="2D726A56"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bookmarkStart w:id="4" w:name="Tables"/>
      <w:bookmarkEnd w:id="4"/>
      <w:r>
        <w:t>TX Text Control enables you to include tables in your documents. Text in a table can contain virtually any kind of formatting that normal text can: multiple paragraphs with different fonts, indents and line spacing. The following table contains formulas that uses cell content to calculate values.</w:t>
      </w:r>
    </w:p>
    <w:p w14:paraId="19662097" w14:textId="77777777" w:rsidR="00ED24B2" w:rsidRDefault="00ED24B2">
      <w:pPr>
        <w:pStyle w:val="Tip"/>
      </w:pPr>
      <w:r>
        <w:t>Change the values in the first rows to see the formulas in action</w:t>
      </w:r>
    </w:p>
    <w:tbl>
      <w:tblPr>
        <w:tblW w:w="0" w:type="auto"/>
        <w:tblInd w:w="144" w:type="dxa"/>
        <w:tblLayout w:type="fixed"/>
        <w:tblCellMar>
          <w:left w:w="0" w:type="dxa"/>
          <w:right w:w="0" w:type="dxa"/>
        </w:tblCellMar>
        <w:tblLook w:val="0000" w:firstRow="0" w:lastRow="0" w:firstColumn="0" w:lastColumn="0" w:noHBand="0" w:noVBand="0"/>
      </w:tblPr>
      <w:tblGrid>
        <w:gridCol w:w="3600"/>
        <w:gridCol w:w="3600"/>
        <w:gridCol w:w="3600"/>
        <w:gridCol w:w="3600"/>
      </w:tblGrid>
      <w:tr w:rsidR="00ED24B2" w14:paraId="6E991C40" w14:textId="77777777">
        <w:trPr>
          <w:trHeight w:val="547"/>
        </w:trPr>
        <w:tc>
          <w:tcPr>
            <w:tcW w:w="3600" w:type="dxa"/>
            <w:tcBorders>
              <w:top w:val="nil"/>
              <w:left w:val="nil"/>
              <w:bottom w:val="nil"/>
              <w:right w:val="nil"/>
            </w:tcBorders>
            <w:shd w:val="clear" w:color="auto" w:fill="DADADA"/>
            <w:tcMar>
              <w:top w:w="29" w:type="dxa"/>
              <w:left w:w="144" w:type="dxa"/>
              <w:bottom w:w="29" w:type="dxa"/>
              <w:right w:w="144" w:type="dxa"/>
            </w:tcMar>
            <w:vAlign w:val="center"/>
          </w:tcPr>
          <w:p w14:paraId="7DFCEEEF"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Arial" w:hAnsi="Arial" w:cs="Arial"/>
                <w:b/>
                <w:bCs/>
                <w:sz w:val="22"/>
                <w:szCs w:val="22"/>
              </w:rPr>
            </w:pPr>
            <w:r>
              <w:rPr>
                <w:rFonts w:ascii="Arial" w:hAnsi="Arial" w:cs="Arial"/>
                <w:b/>
                <w:bCs/>
                <w:sz w:val="22"/>
                <w:szCs w:val="22"/>
              </w:rPr>
              <w:t>ASSETS</w:t>
            </w:r>
          </w:p>
        </w:tc>
        <w:tc>
          <w:tcPr>
            <w:tcW w:w="3600" w:type="dxa"/>
            <w:tcBorders>
              <w:top w:val="nil"/>
              <w:left w:val="nil"/>
              <w:bottom w:val="nil"/>
              <w:right w:val="nil"/>
            </w:tcBorders>
            <w:shd w:val="clear" w:color="auto" w:fill="DADADA"/>
            <w:tcMar>
              <w:top w:w="29" w:type="dxa"/>
              <w:left w:w="144" w:type="dxa"/>
              <w:bottom w:w="29" w:type="dxa"/>
              <w:right w:w="144" w:type="dxa"/>
            </w:tcMar>
            <w:vAlign w:val="center"/>
          </w:tcPr>
          <w:p w14:paraId="6B673BDC"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Arial" w:hAnsi="Arial" w:cs="Arial"/>
                <w:b/>
                <w:bCs/>
                <w:sz w:val="22"/>
                <w:szCs w:val="22"/>
              </w:rPr>
            </w:pPr>
            <w:r>
              <w:rPr>
                <w:rFonts w:ascii="Arial" w:hAnsi="Arial" w:cs="Arial"/>
                <w:b/>
                <w:bCs/>
                <w:sz w:val="22"/>
                <w:szCs w:val="22"/>
              </w:rPr>
              <w:t>2018</w:t>
            </w:r>
          </w:p>
        </w:tc>
        <w:tc>
          <w:tcPr>
            <w:tcW w:w="3600" w:type="dxa"/>
            <w:tcBorders>
              <w:top w:val="nil"/>
              <w:left w:val="nil"/>
              <w:bottom w:val="nil"/>
              <w:right w:val="nil"/>
            </w:tcBorders>
            <w:shd w:val="clear" w:color="auto" w:fill="DADADA"/>
            <w:tcMar>
              <w:top w:w="29" w:type="dxa"/>
              <w:left w:w="144" w:type="dxa"/>
              <w:bottom w:w="29" w:type="dxa"/>
              <w:right w:w="144" w:type="dxa"/>
            </w:tcMar>
            <w:vAlign w:val="center"/>
          </w:tcPr>
          <w:p w14:paraId="72705CA2"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Arial" w:hAnsi="Arial" w:cs="Arial"/>
                <w:b/>
                <w:bCs/>
                <w:sz w:val="22"/>
                <w:szCs w:val="22"/>
              </w:rPr>
            </w:pPr>
            <w:r>
              <w:rPr>
                <w:rFonts w:ascii="Arial" w:hAnsi="Arial" w:cs="Arial"/>
                <w:b/>
                <w:bCs/>
                <w:sz w:val="22"/>
                <w:szCs w:val="22"/>
              </w:rPr>
              <w:t>2019</w:t>
            </w:r>
          </w:p>
        </w:tc>
        <w:tc>
          <w:tcPr>
            <w:tcW w:w="3600" w:type="dxa"/>
            <w:tcBorders>
              <w:top w:val="nil"/>
              <w:left w:val="nil"/>
              <w:bottom w:val="nil"/>
              <w:right w:val="nil"/>
            </w:tcBorders>
            <w:shd w:val="clear" w:color="auto" w:fill="DADADA"/>
            <w:tcMar>
              <w:top w:w="29" w:type="dxa"/>
              <w:left w:w="144" w:type="dxa"/>
              <w:bottom w:w="29" w:type="dxa"/>
              <w:right w:w="144" w:type="dxa"/>
            </w:tcMar>
            <w:vAlign w:val="center"/>
          </w:tcPr>
          <w:p w14:paraId="5B9E9A7A"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Arial" w:hAnsi="Arial" w:cs="Arial"/>
                <w:b/>
                <w:bCs/>
                <w:sz w:val="22"/>
                <w:szCs w:val="22"/>
              </w:rPr>
            </w:pPr>
            <w:r>
              <w:rPr>
                <w:rFonts w:ascii="Arial" w:hAnsi="Arial" w:cs="Arial"/>
                <w:b/>
                <w:bCs/>
                <w:sz w:val="22"/>
                <w:szCs w:val="22"/>
              </w:rPr>
              <w:t>%</w:t>
            </w:r>
          </w:p>
        </w:tc>
      </w:tr>
      <w:tr w:rsidR="00ED24B2" w14:paraId="5DEEB193" w14:textId="77777777">
        <w:trPr>
          <w:trHeight w:val="518"/>
        </w:trPr>
        <w:tc>
          <w:tcPr>
            <w:tcW w:w="3600" w:type="dxa"/>
            <w:tcBorders>
              <w:top w:val="nil"/>
              <w:left w:val="nil"/>
              <w:bottom w:val="single" w:sz="6" w:space="0" w:color="auto"/>
              <w:right w:val="nil"/>
            </w:tcBorders>
            <w:tcMar>
              <w:top w:w="29" w:type="dxa"/>
              <w:left w:w="144" w:type="dxa"/>
              <w:bottom w:w="29" w:type="dxa"/>
              <w:right w:w="144" w:type="dxa"/>
            </w:tcMar>
            <w:vAlign w:val="center"/>
          </w:tcPr>
          <w:p w14:paraId="02DDAC9A"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Arial" w:hAnsi="Arial" w:cs="Arial"/>
                <w:b/>
                <w:bCs/>
                <w:sz w:val="16"/>
                <w:szCs w:val="16"/>
              </w:rPr>
            </w:pPr>
            <w:r>
              <w:rPr>
                <w:rFonts w:ascii="Arial" w:hAnsi="Arial" w:cs="Arial"/>
                <w:b/>
                <w:bCs/>
                <w:sz w:val="16"/>
                <w:szCs w:val="16"/>
              </w:rPr>
              <w:t>Current assets</w:t>
            </w:r>
          </w:p>
        </w:tc>
        <w:tc>
          <w:tcPr>
            <w:tcW w:w="3600" w:type="dxa"/>
            <w:tcBorders>
              <w:top w:val="nil"/>
              <w:left w:val="nil"/>
              <w:bottom w:val="single" w:sz="6" w:space="0" w:color="auto"/>
              <w:right w:val="nil"/>
            </w:tcBorders>
            <w:tcMar>
              <w:top w:w="29" w:type="dxa"/>
              <w:left w:w="144" w:type="dxa"/>
              <w:bottom w:w="29" w:type="dxa"/>
              <w:right w:w="144" w:type="dxa"/>
            </w:tcMar>
            <w:vAlign w:val="center"/>
          </w:tcPr>
          <w:p w14:paraId="0D335269"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Arial" w:hAnsi="Arial" w:cs="Arial"/>
                <w:b/>
                <w:bCs/>
                <w:sz w:val="16"/>
                <w:szCs w:val="16"/>
              </w:rPr>
            </w:pPr>
          </w:p>
        </w:tc>
        <w:tc>
          <w:tcPr>
            <w:tcW w:w="3600" w:type="dxa"/>
            <w:tcBorders>
              <w:top w:val="nil"/>
              <w:left w:val="nil"/>
              <w:bottom w:val="single" w:sz="6" w:space="0" w:color="auto"/>
              <w:right w:val="nil"/>
            </w:tcBorders>
            <w:tcMar>
              <w:top w:w="29" w:type="dxa"/>
              <w:left w:w="144" w:type="dxa"/>
              <w:bottom w:w="29" w:type="dxa"/>
              <w:right w:w="144" w:type="dxa"/>
            </w:tcMar>
            <w:vAlign w:val="center"/>
          </w:tcPr>
          <w:p w14:paraId="04ED3E0C"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Arial" w:hAnsi="Arial" w:cs="Arial"/>
                <w:b/>
                <w:bCs/>
                <w:sz w:val="16"/>
                <w:szCs w:val="16"/>
              </w:rPr>
            </w:pPr>
          </w:p>
        </w:tc>
        <w:tc>
          <w:tcPr>
            <w:tcW w:w="3600" w:type="dxa"/>
            <w:tcBorders>
              <w:top w:val="nil"/>
              <w:left w:val="nil"/>
              <w:bottom w:val="single" w:sz="6" w:space="0" w:color="auto"/>
              <w:right w:val="nil"/>
            </w:tcBorders>
            <w:tcMar>
              <w:top w:w="29" w:type="dxa"/>
              <w:left w:w="144" w:type="dxa"/>
              <w:bottom w:w="29" w:type="dxa"/>
              <w:right w:w="144" w:type="dxa"/>
            </w:tcMar>
            <w:vAlign w:val="center"/>
          </w:tcPr>
          <w:p w14:paraId="1C7209CD"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Arial" w:hAnsi="Arial" w:cs="Arial"/>
                <w:b/>
                <w:bCs/>
                <w:sz w:val="16"/>
                <w:szCs w:val="16"/>
              </w:rPr>
            </w:pPr>
          </w:p>
        </w:tc>
      </w:tr>
      <w:tr w:rsidR="00ED24B2" w14:paraId="349EC562" w14:textId="77777777">
        <w:tc>
          <w:tcPr>
            <w:tcW w:w="3600" w:type="dxa"/>
            <w:tcBorders>
              <w:top w:val="nil"/>
              <w:left w:val="nil"/>
              <w:bottom w:val="nil"/>
              <w:right w:val="nil"/>
            </w:tcBorders>
            <w:tcMar>
              <w:top w:w="29" w:type="dxa"/>
              <w:left w:w="432" w:type="dxa"/>
              <w:bottom w:w="29" w:type="dxa"/>
              <w:right w:w="144" w:type="dxa"/>
            </w:tcMar>
            <w:vAlign w:val="center"/>
          </w:tcPr>
          <w:p w14:paraId="291F3EE1"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Arial" w:hAnsi="Arial" w:cs="Arial"/>
                <w:sz w:val="16"/>
                <w:szCs w:val="16"/>
              </w:rPr>
            </w:pPr>
            <w:r>
              <w:rPr>
                <w:rFonts w:ascii="Arial" w:hAnsi="Arial" w:cs="Arial"/>
                <w:sz w:val="16"/>
                <w:szCs w:val="16"/>
              </w:rPr>
              <w:t>Cash</w:t>
            </w:r>
          </w:p>
        </w:tc>
        <w:tc>
          <w:tcPr>
            <w:tcW w:w="3600" w:type="dxa"/>
            <w:tcBorders>
              <w:top w:val="nil"/>
              <w:left w:val="nil"/>
              <w:bottom w:val="nil"/>
              <w:right w:val="nil"/>
            </w:tcBorders>
            <w:tcMar>
              <w:top w:w="29" w:type="dxa"/>
              <w:left w:w="144" w:type="dxa"/>
              <w:bottom w:w="29" w:type="dxa"/>
              <w:right w:w="144" w:type="dxa"/>
            </w:tcMar>
            <w:vAlign w:val="center"/>
          </w:tcPr>
          <w:p w14:paraId="2EBBF57C"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cs="Arial"/>
                <w:sz w:val="16"/>
                <w:szCs w:val="16"/>
              </w:rPr>
            </w:pPr>
            <w:r>
              <w:rPr>
                <w:rFonts w:ascii="Arial" w:hAnsi="Arial" w:cs="Arial"/>
                <w:sz w:val="16"/>
                <w:szCs w:val="16"/>
              </w:rPr>
              <w:t>$42,180</w:t>
            </w:r>
          </w:p>
        </w:tc>
        <w:tc>
          <w:tcPr>
            <w:tcW w:w="3600" w:type="dxa"/>
            <w:tcBorders>
              <w:top w:val="nil"/>
              <w:left w:val="nil"/>
              <w:bottom w:val="nil"/>
              <w:right w:val="nil"/>
            </w:tcBorders>
            <w:tcMar>
              <w:top w:w="29" w:type="dxa"/>
              <w:left w:w="144" w:type="dxa"/>
              <w:bottom w:w="29" w:type="dxa"/>
              <w:right w:w="144" w:type="dxa"/>
            </w:tcMar>
            <w:vAlign w:val="center"/>
          </w:tcPr>
          <w:p w14:paraId="7BC57547"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cs="Arial"/>
                <w:sz w:val="16"/>
                <w:szCs w:val="16"/>
              </w:rPr>
            </w:pPr>
            <w:r>
              <w:rPr>
                <w:rFonts w:ascii="Arial" w:hAnsi="Arial" w:cs="Arial"/>
                <w:sz w:val="16"/>
                <w:szCs w:val="16"/>
              </w:rPr>
              <w:t>$6,766</w:t>
            </w:r>
          </w:p>
        </w:tc>
        <w:tc>
          <w:tcPr>
            <w:tcW w:w="3600" w:type="dxa"/>
            <w:tcBorders>
              <w:top w:val="nil"/>
              <w:left w:val="nil"/>
              <w:bottom w:val="nil"/>
              <w:right w:val="nil"/>
            </w:tcBorders>
            <w:tcMar>
              <w:top w:w="29" w:type="dxa"/>
              <w:left w:w="144" w:type="dxa"/>
              <w:bottom w:w="29" w:type="dxa"/>
              <w:right w:w="144" w:type="dxa"/>
            </w:tcMar>
            <w:vAlign w:val="center"/>
          </w:tcPr>
          <w:p w14:paraId="61311FD3"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Arial" w:hAnsi="Arial" w:cs="Arial"/>
                <w:sz w:val="16"/>
                <w:szCs w:val="16"/>
              </w:rPr>
            </w:pPr>
            <w:r>
              <w:rPr>
                <w:rFonts w:ascii="Arial" w:hAnsi="Arial" w:cs="Arial"/>
                <w:sz w:val="16"/>
                <w:szCs w:val="16"/>
              </w:rPr>
              <w:t>16%</w:t>
            </w:r>
          </w:p>
        </w:tc>
      </w:tr>
      <w:tr w:rsidR="00ED24B2" w14:paraId="685E904D" w14:textId="77777777">
        <w:tc>
          <w:tcPr>
            <w:tcW w:w="3600" w:type="dxa"/>
            <w:tcBorders>
              <w:top w:val="nil"/>
              <w:left w:val="nil"/>
              <w:bottom w:val="nil"/>
              <w:right w:val="nil"/>
            </w:tcBorders>
            <w:tcMar>
              <w:top w:w="29" w:type="dxa"/>
              <w:left w:w="432" w:type="dxa"/>
              <w:bottom w:w="29" w:type="dxa"/>
              <w:right w:w="144" w:type="dxa"/>
            </w:tcMar>
            <w:vAlign w:val="center"/>
          </w:tcPr>
          <w:p w14:paraId="4A071160"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Arial" w:hAnsi="Arial" w:cs="Arial"/>
                <w:sz w:val="16"/>
                <w:szCs w:val="16"/>
              </w:rPr>
            </w:pPr>
            <w:r>
              <w:rPr>
                <w:rFonts w:ascii="Arial" w:hAnsi="Arial" w:cs="Arial"/>
                <w:sz w:val="16"/>
                <w:szCs w:val="16"/>
              </w:rPr>
              <w:t>Temporary investments</w:t>
            </w:r>
          </w:p>
        </w:tc>
        <w:tc>
          <w:tcPr>
            <w:tcW w:w="3600" w:type="dxa"/>
            <w:tcBorders>
              <w:top w:val="nil"/>
              <w:left w:val="nil"/>
              <w:bottom w:val="nil"/>
              <w:right w:val="nil"/>
            </w:tcBorders>
            <w:tcMar>
              <w:top w:w="29" w:type="dxa"/>
              <w:left w:w="144" w:type="dxa"/>
              <w:bottom w:w="29" w:type="dxa"/>
              <w:right w:w="144" w:type="dxa"/>
            </w:tcMar>
            <w:vAlign w:val="center"/>
          </w:tcPr>
          <w:p w14:paraId="0C326260"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cs="Arial"/>
                <w:sz w:val="16"/>
                <w:szCs w:val="16"/>
              </w:rPr>
            </w:pPr>
            <w:r>
              <w:rPr>
                <w:rFonts w:ascii="Arial" w:hAnsi="Arial" w:cs="Arial"/>
                <w:sz w:val="16"/>
                <w:szCs w:val="16"/>
              </w:rPr>
              <w:t>$10,000</w:t>
            </w:r>
          </w:p>
        </w:tc>
        <w:tc>
          <w:tcPr>
            <w:tcW w:w="3600" w:type="dxa"/>
            <w:tcBorders>
              <w:top w:val="nil"/>
              <w:left w:val="nil"/>
              <w:bottom w:val="nil"/>
              <w:right w:val="nil"/>
            </w:tcBorders>
            <w:tcMar>
              <w:top w:w="29" w:type="dxa"/>
              <w:left w:w="144" w:type="dxa"/>
              <w:bottom w:w="29" w:type="dxa"/>
              <w:right w:w="144" w:type="dxa"/>
            </w:tcMar>
            <w:vAlign w:val="center"/>
          </w:tcPr>
          <w:p w14:paraId="03F4AFD5"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cs="Arial"/>
                <w:sz w:val="16"/>
                <w:szCs w:val="16"/>
              </w:rPr>
            </w:pPr>
            <w:r>
              <w:rPr>
                <w:rFonts w:ascii="Arial" w:hAnsi="Arial" w:cs="Arial"/>
                <w:sz w:val="16"/>
                <w:szCs w:val="16"/>
              </w:rPr>
              <w:t>$20,000</w:t>
            </w:r>
          </w:p>
        </w:tc>
        <w:tc>
          <w:tcPr>
            <w:tcW w:w="3600" w:type="dxa"/>
            <w:tcBorders>
              <w:top w:val="nil"/>
              <w:left w:val="nil"/>
              <w:bottom w:val="nil"/>
              <w:right w:val="nil"/>
            </w:tcBorders>
            <w:tcMar>
              <w:top w:w="29" w:type="dxa"/>
              <w:left w:w="144" w:type="dxa"/>
              <w:bottom w:w="29" w:type="dxa"/>
              <w:right w:w="144" w:type="dxa"/>
            </w:tcMar>
            <w:vAlign w:val="center"/>
          </w:tcPr>
          <w:p w14:paraId="5D0A1F45"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Arial" w:hAnsi="Arial" w:cs="Arial"/>
                <w:sz w:val="16"/>
                <w:szCs w:val="16"/>
              </w:rPr>
            </w:pPr>
            <w:r>
              <w:rPr>
                <w:rFonts w:ascii="Arial" w:hAnsi="Arial" w:cs="Arial"/>
                <w:sz w:val="16"/>
                <w:szCs w:val="16"/>
              </w:rPr>
              <w:t>200%</w:t>
            </w:r>
          </w:p>
        </w:tc>
      </w:tr>
      <w:tr w:rsidR="00ED24B2" w14:paraId="3900B07A" w14:textId="77777777">
        <w:tc>
          <w:tcPr>
            <w:tcW w:w="3600" w:type="dxa"/>
            <w:tcBorders>
              <w:top w:val="nil"/>
              <w:left w:val="nil"/>
              <w:bottom w:val="nil"/>
              <w:right w:val="nil"/>
            </w:tcBorders>
            <w:tcMar>
              <w:top w:w="29" w:type="dxa"/>
              <w:left w:w="432" w:type="dxa"/>
              <w:bottom w:w="29" w:type="dxa"/>
              <w:right w:w="144" w:type="dxa"/>
            </w:tcMar>
            <w:vAlign w:val="center"/>
          </w:tcPr>
          <w:p w14:paraId="0ED2CBF1"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Arial" w:hAnsi="Arial" w:cs="Arial"/>
                <w:sz w:val="16"/>
                <w:szCs w:val="16"/>
              </w:rPr>
            </w:pPr>
            <w:r>
              <w:rPr>
                <w:rFonts w:ascii="Arial" w:hAnsi="Arial" w:cs="Arial"/>
                <w:sz w:val="16"/>
                <w:szCs w:val="16"/>
              </w:rPr>
              <w:t>Accounts receivable</w:t>
            </w:r>
          </w:p>
        </w:tc>
        <w:tc>
          <w:tcPr>
            <w:tcW w:w="3600" w:type="dxa"/>
            <w:tcBorders>
              <w:top w:val="nil"/>
              <w:left w:val="nil"/>
              <w:bottom w:val="nil"/>
              <w:right w:val="nil"/>
            </w:tcBorders>
            <w:tcMar>
              <w:top w:w="29" w:type="dxa"/>
              <w:left w:w="144" w:type="dxa"/>
              <w:bottom w:w="29" w:type="dxa"/>
              <w:right w:w="144" w:type="dxa"/>
            </w:tcMar>
            <w:vAlign w:val="center"/>
          </w:tcPr>
          <w:p w14:paraId="47E69A97"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cs="Arial"/>
                <w:sz w:val="16"/>
                <w:szCs w:val="16"/>
              </w:rPr>
            </w:pPr>
            <w:r>
              <w:rPr>
                <w:rFonts w:ascii="Arial" w:hAnsi="Arial" w:cs="Arial"/>
                <w:sz w:val="16"/>
                <w:szCs w:val="16"/>
              </w:rPr>
              <w:t>$40,500</w:t>
            </w:r>
          </w:p>
        </w:tc>
        <w:tc>
          <w:tcPr>
            <w:tcW w:w="3600" w:type="dxa"/>
            <w:tcBorders>
              <w:top w:val="nil"/>
              <w:left w:val="nil"/>
              <w:bottom w:val="nil"/>
              <w:right w:val="nil"/>
            </w:tcBorders>
            <w:tcMar>
              <w:top w:w="29" w:type="dxa"/>
              <w:left w:w="144" w:type="dxa"/>
              <w:bottom w:w="29" w:type="dxa"/>
              <w:right w:w="144" w:type="dxa"/>
            </w:tcMar>
            <w:vAlign w:val="center"/>
          </w:tcPr>
          <w:p w14:paraId="74C57BFA"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cs="Arial"/>
                <w:sz w:val="16"/>
                <w:szCs w:val="16"/>
              </w:rPr>
            </w:pPr>
            <w:r>
              <w:rPr>
                <w:rFonts w:ascii="Arial" w:hAnsi="Arial" w:cs="Arial"/>
                <w:sz w:val="16"/>
                <w:szCs w:val="16"/>
              </w:rPr>
              <w:t>$70,467</w:t>
            </w:r>
          </w:p>
        </w:tc>
        <w:tc>
          <w:tcPr>
            <w:tcW w:w="3600" w:type="dxa"/>
            <w:tcBorders>
              <w:top w:val="nil"/>
              <w:left w:val="nil"/>
              <w:bottom w:val="nil"/>
              <w:right w:val="nil"/>
            </w:tcBorders>
            <w:tcMar>
              <w:top w:w="29" w:type="dxa"/>
              <w:left w:w="144" w:type="dxa"/>
              <w:bottom w:w="29" w:type="dxa"/>
              <w:right w:w="144" w:type="dxa"/>
            </w:tcMar>
            <w:vAlign w:val="center"/>
          </w:tcPr>
          <w:p w14:paraId="57321FF4"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Arial" w:hAnsi="Arial" w:cs="Arial"/>
                <w:sz w:val="16"/>
                <w:szCs w:val="16"/>
              </w:rPr>
            </w:pPr>
            <w:r>
              <w:rPr>
                <w:rFonts w:ascii="Arial" w:hAnsi="Arial" w:cs="Arial"/>
                <w:sz w:val="16"/>
                <w:szCs w:val="16"/>
              </w:rPr>
              <w:t>174%</w:t>
            </w:r>
          </w:p>
        </w:tc>
      </w:tr>
      <w:tr w:rsidR="00ED24B2" w14:paraId="16F75823" w14:textId="77777777">
        <w:tc>
          <w:tcPr>
            <w:tcW w:w="3600" w:type="dxa"/>
            <w:tcBorders>
              <w:top w:val="nil"/>
              <w:left w:val="nil"/>
              <w:bottom w:val="nil"/>
              <w:right w:val="nil"/>
            </w:tcBorders>
            <w:tcMar>
              <w:top w:w="29" w:type="dxa"/>
              <w:left w:w="432" w:type="dxa"/>
              <w:bottom w:w="29" w:type="dxa"/>
              <w:right w:w="144" w:type="dxa"/>
            </w:tcMar>
            <w:vAlign w:val="center"/>
          </w:tcPr>
          <w:p w14:paraId="6A7F142E"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Arial" w:hAnsi="Arial" w:cs="Arial"/>
                <w:sz w:val="16"/>
                <w:szCs w:val="16"/>
              </w:rPr>
            </w:pPr>
            <w:r>
              <w:rPr>
                <w:rFonts w:ascii="Arial" w:hAnsi="Arial" w:cs="Arial"/>
                <w:sz w:val="16"/>
                <w:szCs w:val="16"/>
              </w:rPr>
              <w:t>Inventory</w:t>
            </w:r>
          </w:p>
        </w:tc>
        <w:tc>
          <w:tcPr>
            <w:tcW w:w="3600" w:type="dxa"/>
            <w:tcBorders>
              <w:top w:val="nil"/>
              <w:left w:val="nil"/>
              <w:bottom w:val="nil"/>
              <w:right w:val="nil"/>
            </w:tcBorders>
            <w:tcMar>
              <w:top w:w="29" w:type="dxa"/>
              <w:left w:w="144" w:type="dxa"/>
              <w:bottom w:w="29" w:type="dxa"/>
              <w:right w:w="144" w:type="dxa"/>
            </w:tcMar>
            <w:vAlign w:val="center"/>
          </w:tcPr>
          <w:p w14:paraId="28361D14"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cs="Arial"/>
                <w:sz w:val="16"/>
                <w:szCs w:val="16"/>
              </w:rPr>
            </w:pPr>
            <w:r>
              <w:rPr>
                <w:rFonts w:ascii="Arial" w:hAnsi="Arial" w:cs="Arial"/>
                <w:sz w:val="16"/>
                <w:szCs w:val="16"/>
              </w:rPr>
              <w:t>$31,000</w:t>
            </w:r>
          </w:p>
        </w:tc>
        <w:tc>
          <w:tcPr>
            <w:tcW w:w="3600" w:type="dxa"/>
            <w:tcBorders>
              <w:top w:val="nil"/>
              <w:left w:val="nil"/>
              <w:bottom w:val="nil"/>
              <w:right w:val="nil"/>
            </w:tcBorders>
            <w:tcMar>
              <w:top w:w="29" w:type="dxa"/>
              <w:left w:w="144" w:type="dxa"/>
              <w:bottom w:w="29" w:type="dxa"/>
              <w:right w:w="144" w:type="dxa"/>
            </w:tcMar>
            <w:vAlign w:val="center"/>
          </w:tcPr>
          <w:p w14:paraId="3F063F1D"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cs="Arial"/>
                <w:sz w:val="16"/>
                <w:szCs w:val="16"/>
              </w:rPr>
            </w:pPr>
            <w:r>
              <w:rPr>
                <w:rFonts w:ascii="Arial" w:hAnsi="Arial" w:cs="Arial"/>
                <w:sz w:val="16"/>
                <w:szCs w:val="16"/>
              </w:rPr>
              <w:t>$50,000</w:t>
            </w:r>
          </w:p>
        </w:tc>
        <w:tc>
          <w:tcPr>
            <w:tcW w:w="3600" w:type="dxa"/>
            <w:tcBorders>
              <w:top w:val="nil"/>
              <w:left w:val="nil"/>
              <w:bottom w:val="nil"/>
              <w:right w:val="nil"/>
            </w:tcBorders>
            <w:tcMar>
              <w:top w:w="29" w:type="dxa"/>
              <w:left w:w="144" w:type="dxa"/>
              <w:bottom w:w="29" w:type="dxa"/>
              <w:right w:w="144" w:type="dxa"/>
            </w:tcMar>
            <w:vAlign w:val="center"/>
          </w:tcPr>
          <w:p w14:paraId="6DB013E0"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Arial" w:hAnsi="Arial" w:cs="Arial"/>
                <w:sz w:val="16"/>
                <w:szCs w:val="16"/>
              </w:rPr>
            </w:pPr>
            <w:r>
              <w:rPr>
                <w:rFonts w:ascii="Arial" w:hAnsi="Arial" w:cs="Arial"/>
                <w:sz w:val="16"/>
                <w:szCs w:val="16"/>
              </w:rPr>
              <w:t>161%</w:t>
            </w:r>
          </w:p>
        </w:tc>
      </w:tr>
      <w:tr w:rsidR="00ED24B2" w14:paraId="7DE5CA44" w14:textId="77777777">
        <w:tc>
          <w:tcPr>
            <w:tcW w:w="3600" w:type="dxa"/>
            <w:tcBorders>
              <w:top w:val="nil"/>
              <w:left w:val="nil"/>
              <w:bottom w:val="nil"/>
              <w:right w:val="nil"/>
            </w:tcBorders>
            <w:tcMar>
              <w:top w:w="29" w:type="dxa"/>
              <w:left w:w="432" w:type="dxa"/>
              <w:bottom w:w="29" w:type="dxa"/>
              <w:right w:w="144" w:type="dxa"/>
            </w:tcMar>
            <w:vAlign w:val="center"/>
          </w:tcPr>
          <w:p w14:paraId="29FCEF96"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Arial" w:hAnsi="Arial" w:cs="Arial"/>
                <w:sz w:val="16"/>
                <w:szCs w:val="16"/>
              </w:rPr>
            </w:pPr>
            <w:r>
              <w:rPr>
                <w:rFonts w:ascii="Arial" w:hAnsi="Arial" w:cs="Arial"/>
                <w:sz w:val="16"/>
                <w:szCs w:val="16"/>
              </w:rPr>
              <w:t>Supplies</w:t>
            </w:r>
          </w:p>
        </w:tc>
        <w:tc>
          <w:tcPr>
            <w:tcW w:w="3600" w:type="dxa"/>
            <w:tcBorders>
              <w:top w:val="nil"/>
              <w:left w:val="nil"/>
              <w:bottom w:val="nil"/>
              <w:right w:val="nil"/>
            </w:tcBorders>
            <w:tcMar>
              <w:top w:w="29" w:type="dxa"/>
              <w:left w:w="144" w:type="dxa"/>
              <w:bottom w:w="29" w:type="dxa"/>
              <w:right w:w="144" w:type="dxa"/>
            </w:tcMar>
            <w:vAlign w:val="center"/>
          </w:tcPr>
          <w:p w14:paraId="67802229"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cs="Arial"/>
                <w:sz w:val="16"/>
                <w:szCs w:val="16"/>
              </w:rPr>
            </w:pPr>
            <w:r>
              <w:rPr>
                <w:rFonts w:ascii="Arial" w:hAnsi="Arial" w:cs="Arial"/>
                <w:sz w:val="16"/>
                <w:szCs w:val="16"/>
              </w:rPr>
              <w:t>$3,800</w:t>
            </w:r>
          </w:p>
        </w:tc>
        <w:tc>
          <w:tcPr>
            <w:tcW w:w="3600" w:type="dxa"/>
            <w:tcBorders>
              <w:top w:val="nil"/>
              <w:left w:val="nil"/>
              <w:bottom w:val="nil"/>
              <w:right w:val="nil"/>
            </w:tcBorders>
            <w:tcMar>
              <w:top w:w="29" w:type="dxa"/>
              <w:left w:w="144" w:type="dxa"/>
              <w:bottom w:w="29" w:type="dxa"/>
              <w:right w:w="144" w:type="dxa"/>
            </w:tcMar>
            <w:vAlign w:val="center"/>
          </w:tcPr>
          <w:p w14:paraId="39AB627A"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cs="Arial"/>
                <w:sz w:val="16"/>
                <w:szCs w:val="16"/>
              </w:rPr>
            </w:pPr>
            <w:r>
              <w:rPr>
                <w:rFonts w:ascii="Arial" w:hAnsi="Arial" w:cs="Arial"/>
                <w:sz w:val="16"/>
                <w:szCs w:val="16"/>
              </w:rPr>
              <w:t>$3,500</w:t>
            </w:r>
          </w:p>
        </w:tc>
        <w:tc>
          <w:tcPr>
            <w:tcW w:w="3600" w:type="dxa"/>
            <w:tcBorders>
              <w:top w:val="nil"/>
              <w:left w:val="nil"/>
              <w:bottom w:val="nil"/>
              <w:right w:val="nil"/>
            </w:tcBorders>
            <w:tcMar>
              <w:top w:w="29" w:type="dxa"/>
              <w:left w:w="144" w:type="dxa"/>
              <w:bottom w:w="29" w:type="dxa"/>
              <w:right w:w="144" w:type="dxa"/>
            </w:tcMar>
            <w:vAlign w:val="center"/>
          </w:tcPr>
          <w:p w14:paraId="7EEDA527"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Arial" w:hAnsi="Arial" w:cs="Arial"/>
                <w:sz w:val="16"/>
                <w:szCs w:val="16"/>
              </w:rPr>
            </w:pPr>
            <w:r>
              <w:rPr>
                <w:rFonts w:ascii="Arial" w:hAnsi="Arial" w:cs="Arial"/>
                <w:sz w:val="16"/>
                <w:szCs w:val="16"/>
              </w:rPr>
              <w:t>92%</w:t>
            </w:r>
          </w:p>
        </w:tc>
      </w:tr>
      <w:tr w:rsidR="00ED24B2" w14:paraId="0589DA4C" w14:textId="77777777">
        <w:tc>
          <w:tcPr>
            <w:tcW w:w="3600" w:type="dxa"/>
            <w:tcBorders>
              <w:top w:val="nil"/>
              <w:left w:val="nil"/>
              <w:bottom w:val="nil"/>
              <w:right w:val="nil"/>
            </w:tcBorders>
            <w:tcMar>
              <w:top w:w="29" w:type="dxa"/>
              <w:left w:w="432" w:type="dxa"/>
              <w:bottom w:w="29" w:type="dxa"/>
              <w:right w:w="144" w:type="dxa"/>
            </w:tcMar>
            <w:vAlign w:val="center"/>
          </w:tcPr>
          <w:p w14:paraId="738D91B4"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Arial" w:hAnsi="Arial" w:cs="Arial"/>
                <w:sz w:val="16"/>
                <w:szCs w:val="16"/>
              </w:rPr>
            </w:pPr>
            <w:r>
              <w:rPr>
                <w:rFonts w:ascii="Arial" w:hAnsi="Arial" w:cs="Arial"/>
                <w:sz w:val="16"/>
                <w:szCs w:val="16"/>
              </w:rPr>
              <w:t>Prepaid insurance</w:t>
            </w:r>
          </w:p>
        </w:tc>
        <w:tc>
          <w:tcPr>
            <w:tcW w:w="3600" w:type="dxa"/>
            <w:tcBorders>
              <w:top w:val="nil"/>
              <w:left w:val="nil"/>
              <w:bottom w:val="nil"/>
              <w:right w:val="nil"/>
            </w:tcBorders>
            <w:tcMar>
              <w:top w:w="29" w:type="dxa"/>
              <w:left w:w="144" w:type="dxa"/>
              <w:bottom w:w="29" w:type="dxa"/>
              <w:right w:w="144" w:type="dxa"/>
            </w:tcMar>
            <w:vAlign w:val="center"/>
          </w:tcPr>
          <w:p w14:paraId="191BA21A"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cs="Arial"/>
                <w:sz w:val="16"/>
                <w:szCs w:val="16"/>
              </w:rPr>
            </w:pPr>
            <w:r>
              <w:rPr>
                <w:rFonts w:ascii="Arial" w:hAnsi="Arial" w:cs="Arial"/>
                <w:sz w:val="16"/>
                <w:szCs w:val="16"/>
              </w:rPr>
              <w:t>$7,500</w:t>
            </w:r>
          </w:p>
        </w:tc>
        <w:tc>
          <w:tcPr>
            <w:tcW w:w="3600" w:type="dxa"/>
            <w:tcBorders>
              <w:top w:val="nil"/>
              <w:left w:val="nil"/>
              <w:bottom w:val="nil"/>
              <w:right w:val="nil"/>
            </w:tcBorders>
            <w:tcMar>
              <w:top w:w="29" w:type="dxa"/>
              <w:left w:w="144" w:type="dxa"/>
              <w:bottom w:w="29" w:type="dxa"/>
              <w:right w:w="144" w:type="dxa"/>
            </w:tcMar>
            <w:vAlign w:val="center"/>
          </w:tcPr>
          <w:p w14:paraId="54266EB9"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cs="Arial"/>
                <w:sz w:val="16"/>
                <w:szCs w:val="16"/>
              </w:rPr>
            </w:pPr>
            <w:r>
              <w:rPr>
                <w:rFonts w:ascii="Arial" w:hAnsi="Arial" w:cs="Arial"/>
                <w:sz w:val="16"/>
                <w:szCs w:val="16"/>
              </w:rPr>
              <w:t>$7,500</w:t>
            </w:r>
          </w:p>
        </w:tc>
        <w:tc>
          <w:tcPr>
            <w:tcW w:w="3600" w:type="dxa"/>
            <w:tcBorders>
              <w:top w:val="nil"/>
              <w:left w:val="nil"/>
              <w:bottom w:val="nil"/>
              <w:right w:val="nil"/>
            </w:tcBorders>
            <w:tcMar>
              <w:top w:w="29" w:type="dxa"/>
              <w:left w:w="144" w:type="dxa"/>
              <w:bottom w:w="29" w:type="dxa"/>
              <w:right w:w="144" w:type="dxa"/>
            </w:tcMar>
            <w:vAlign w:val="center"/>
          </w:tcPr>
          <w:p w14:paraId="6172A0A6"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Arial" w:hAnsi="Arial" w:cs="Arial"/>
                <w:sz w:val="16"/>
                <w:szCs w:val="16"/>
              </w:rPr>
            </w:pPr>
            <w:r>
              <w:rPr>
                <w:rFonts w:ascii="Arial" w:hAnsi="Arial" w:cs="Arial"/>
                <w:sz w:val="16"/>
                <w:szCs w:val="16"/>
              </w:rPr>
              <w:t>100%</w:t>
            </w:r>
          </w:p>
        </w:tc>
      </w:tr>
      <w:tr w:rsidR="00ED24B2" w14:paraId="75209B12" w14:textId="77777777">
        <w:tc>
          <w:tcPr>
            <w:tcW w:w="3600" w:type="dxa"/>
            <w:tcBorders>
              <w:top w:val="nil"/>
              <w:left w:val="nil"/>
              <w:bottom w:val="nil"/>
              <w:right w:val="nil"/>
            </w:tcBorders>
            <w:tcMar>
              <w:top w:w="29" w:type="dxa"/>
              <w:left w:w="864" w:type="dxa"/>
              <w:bottom w:w="29" w:type="dxa"/>
              <w:right w:w="144" w:type="dxa"/>
            </w:tcMar>
            <w:vAlign w:val="center"/>
          </w:tcPr>
          <w:p w14:paraId="14884EDC"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Arial" w:hAnsi="Arial" w:cs="Arial"/>
                <w:b/>
                <w:bCs/>
                <w:sz w:val="16"/>
                <w:szCs w:val="16"/>
              </w:rPr>
            </w:pPr>
            <w:r>
              <w:rPr>
                <w:rFonts w:ascii="Arial" w:hAnsi="Arial" w:cs="Arial"/>
                <w:b/>
                <w:bCs/>
                <w:sz w:val="16"/>
                <w:szCs w:val="16"/>
              </w:rPr>
              <w:t>Total current assets</w:t>
            </w:r>
          </w:p>
        </w:tc>
        <w:tc>
          <w:tcPr>
            <w:tcW w:w="3600" w:type="dxa"/>
            <w:tcBorders>
              <w:top w:val="nil"/>
              <w:left w:val="nil"/>
              <w:bottom w:val="single" w:sz="12" w:space="0" w:color="auto"/>
              <w:right w:val="nil"/>
            </w:tcBorders>
            <w:tcMar>
              <w:top w:w="29" w:type="dxa"/>
              <w:left w:w="144" w:type="dxa"/>
              <w:bottom w:w="29" w:type="dxa"/>
              <w:right w:w="144" w:type="dxa"/>
            </w:tcMar>
            <w:vAlign w:val="center"/>
          </w:tcPr>
          <w:p w14:paraId="4C45F8B5"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cs="Arial"/>
                <w:b/>
                <w:bCs/>
                <w:sz w:val="16"/>
                <w:szCs w:val="16"/>
              </w:rPr>
            </w:pPr>
            <w:r>
              <w:rPr>
                <w:rFonts w:ascii="Arial" w:hAnsi="Arial" w:cs="Arial"/>
                <w:b/>
                <w:bCs/>
                <w:sz w:val="16"/>
                <w:szCs w:val="16"/>
              </w:rPr>
              <w:t>$134,980</w:t>
            </w:r>
          </w:p>
        </w:tc>
        <w:tc>
          <w:tcPr>
            <w:tcW w:w="3600" w:type="dxa"/>
            <w:tcBorders>
              <w:top w:val="nil"/>
              <w:left w:val="nil"/>
              <w:bottom w:val="single" w:sz="12" w:space="0" w:color="auto"/>
              <w:right w:val="nil"/>
            </w:tcBorders>
            <w:tcMar>
              <w:top w:w="29" w:type="dxa"/>
              <w:left w:w="144" w:type="dxa"/>
              <w:bottom w:w="29" w:type="dxa"/>
              <w:right w:w="144" w:type="dxa"/>
            </w:tcMar>
            <w:vAlign w:val="center"/>
          </w:tcPr>
          <w:p w14:paraId="336306BB"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cs="Arial"/>
                <w:b/>
                <w:bCs/>
                <w:sz w:val="16"/>
                <w:szCs w:val="16"/>
              </w:rPr>
            </w:pPr>
            <w:r>
              <w:rPr>
                <w:rFonts w:ascii="Arial" w:hAnsi="Arial" w:cs="Arial"/>
                <w:b/>
                <w:bCs/>
                <w:sz w:val="16"/>
                <w:szCs w:val="16"/>
              </w:rPr>
              <w:t>$158,233</w:t>
            </w:r>
          </w:p>
        </w:tc>
        <w:tc>
          <w:tcPr>
            <w:tcW w:w="3600" w:type="dxa"/>
            <w:tcBorders>
              <w:top w:val="nil"/>
              <w:left w:val="nil"/>
              <w:bottom w:val="single" w:sz="12" w:space="0" w:color="auto"/>
              <w:right w:val="nil"/>
            </w:tcBorders>
            <w:tcMar>
              <w:top w:w="29" w:type="dxa"/>
              <w:left w:w="144" w:type="dxa"/>
              <w:bottom w:w="29" w:type="dxa"/>
              <w:right w:w="144" w:type="dxa"/>
            </w:tcMar>
            <w:vAlign w:val="center"/>
          </w:tcPr>
          <w:p w14:paraId="7905F8A4"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Arial" w:hAnsi="Arial" w:cs="Arial"/>
                <w:b/>
                <w:bCs/>
                <w:sz w:val="16"/>
                <w:szCs w:val="16"/>
              </w:rPr>
            </w:pPr>
            <w:r>
              <w:rPr>
                <w:rFonts w:ascii="Arial" w:hAnsi="Arial" w:cs="Arial"/>
                <w:b/>
                <w:bCs/>
                <w:sz w:val="16"/>
                <w:szCs w:val="16"/>
              </w:rPr>
              <w:t>117%</w:t>
            </w:r>
          </w:p>
        </w:tc>
      </w:tr>
      <w:tr w:rsidR="00ED24B2" w14:paraId="35332EFD" w14:textId="77777777">
        <w:tc>
          <w:tcPr>
            <w:tcW w:w="3600" w:type="dxa"/>
            <w:tcBorders>
              <w:top w:val="nil"/>
              <w:left w:val="nil"/>
              <w:bottom w:val="nil"/>
              <w:right w:val="nil"/>
            </w:tcBorders>
            <w:tcMar>
              <w:top w:w="29" w:type="dxa"/>
              <w:left w:w="144" w:type="dxa"/>
              <w:bottom w:w="29" w:type="dxa"/>
              <w:right w:w="144" w:type="dxa"/>
            </w:tcMar>
            <w:vAlign w:val="center"/>
          </w:tcPr>
          <w:p w14:paraId="7EE9E62A"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Arial" w:hAnsi="Arial" w:cs="Arial"/>
                <w:b/>
                <w:bCs/>
                <w:sz w:val="16"/>
                <w:szCs w:val="16"/>
              </w:rPr>
            </w:pPr>
            <w:r>
              <w:rPr>
                <w:rFonts w:ascii="Arial" w:hAnsi="Arial" w:cs="Arial"/>
                <w:b/>
                <w:bCs/>
                <w:sz w:val="16"/>
                <w:szCs w:val="16"/>
              </w:rPr>
              <w:t>Investments</w:t>
            </w:r>
          </w:p>
        </w:tc>
        <w:tc>
          <w:tcPr>
            <w:tcW w:w="3600" w:type="dxa"/>
            <w:tcBorders>
              <w:top w:val="nil"/>
              <w:left w:val="nil"/>
              <w:bottom w:val="single" w:sz="12" w:space="0" w:color="auto"/>
              <w:right w:val="nil"/>
            </w:tcBorders>
            <w:tcMar>
              <w:top w:w="29" w:type="dxa"/>
              <w:left w:w="144" w:type="dxa"/>
              <w:bottom w:w="29" w:type="dxa"/>
              <w:right w:w="144" w:type="dxa"/>
            </w:tcMar>
            <w:vAlign w:val="center"/>
          </w:tcPr>
          <w:p w14:paraId="6E2FD75C"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cs="Arial"/>
                <w:b/>
                <w:bCs/>
                <w:sz w:val="16"/>
                <w:szCs w:val="16"/>
              </w:rPr>
            </w:pPr>
            <w:r>
              <w:rPr>
                <w:rFonts w:ascii="Arial" w:hAnsi="Arial" w:cs="Arial"/>
                <w:b/>
                <w:bCs/>
                <w:sz w:val="16"/>
                <w:szCs w:val="16"/>
              </w:rPr>
              <w:t>$78,888</w:t>
            </w:r>
          </w:p>
        </w:tc>
        <w:tc>
          <w:tcPr>
            <w:tcW w:w="3600" w:type="dxa"/>
            <w:tcBorders>
              <w:top w:val="nil"/>
              <w:left w:val="nil"/>
              <w:bottom w:val="single" w:sz="12" w:space="0" w:color="auto"/>
              <w:right w:val="nil"/>
            </w:tcBorders>
            <w:tcMar>
              <w:top w:w="29" w:type="dxa"/>
              <w:left w:w="144" w:type="dxa"/>
              <w:bottom w:w="29" w:type="dxa"/>
              <w:right w:w="144" w:type="dxa"/>
            </w:tcMar>
            <w:vAlign w:val="center"/>
          </w:tcPr>
          <w:p w14:paraId="3C65D93C"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cs="Arial"/>
                <w:b/>
                <w:bCs/>
                <w:sz w:val="16"/>
                <w:szCs w:val="16"/>
              </w:rPr>
            </w:pPr>
            <w:r>
              <w:rPr>
                <w:rFonts w:ascii="Arial" w:hAnsi="Arial" w:cs="Arial"/>
                <w:b/>
                <w:bCs/>
                <w:sz w:val="16"/>
                <w:szCs w:val="16"/>
              </w:rPr>
              <w:t>$97,544</w:t>
            </w:r>
          </w:p>
        </w:tc>
        <w:tc>
          <w:tcPr>
            <w:tcW w:w="3600" w:type="dxa"/>
            <w:tcBorders>
              <w:top w:val="nil"/>
              <w:left w:val="nil"/>
              <w:bottom w:val="single" w:sz="12" w:space="0" w:color="auto"/>
              <w:right w:val="nil"/>
            </w:tcBorders>
            <w:tcMar>
              <w:top w:w="29" w:type="dxa"/>
              <w:left w:w="144" w:type="dxa"/>
              <w:bottom w:w="29" w:type="dxa"/>
              <w:right w:w="144" w:type="dxa"/>
            </w:tcMar>
            <w:vAlign w:val="center"/>
          </w:tcPr>
          <w:p w14:paraId="2A4BB388"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Arial" w:hAnsi="Arial" w:cs="Arial"/>
                <w:b/>
                <w:bCs/>
                <w:sz w:val="16"/>
                <w:szCs w:val="16"/>
              </w:rPr>
            </w:pPr>
            <w:r>
              <w:rPr>
                <w:rFonts w:ascii="Arial" w:hAnsi="Arial" w:cs="Arial"/>
                <w:b/>
                <w:bCs/>
                <w:sz w:val="16"/>
                <w:szCs w:val="16"/>
              </w:rPr>
              <w:t>124%</w:t>
            </w:r>
          </w:p>
        </w:tc>
      </w:tr>
      <w:tr w:rsidR="00ED24B2" w14:paraId="199F6260" w14:textId="77777777">
        <w:tc>
          <w:tcPr>
            <w:tcW w:w="3600" w:type="dxa"/>
            <w:tcBorders>
              <w:top w:val="nil"/>
              <w:left w:val="nil"/>
              <w:bottom w:val="nil"/>
              <w:right w:val="nil"/>
            </w:tcBorders>
            <w:tcMar>
              <w:top w:w="29" w:type="dxa"/>
              <w:left w:w="144" w:type="dxa"/>
              <w:bottom w:w="29" w:type="dxa"/>
              <w:right w:w="144" w:type="dxa"/>
            </w:tcMar>
            <w:vAlign w:val="center"/>
          </w:tcPr>
          <w:p w14:paraId="079E7DCD"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Arial" w:hAnsi="Arial" w:cs="Arial"/>
                <w:b/>
                <w:bCs/>
                <w:sz w:val="16"/>
                <w:szCs w:val="16"/>
              </w:rPr>
            </w:pPr>
            <w:r>
              <w:rPr>
                <w:rFonts w:ascii="Arial" w:hAnsi="Arial" w:cs="Arial"/>
                <w:b/>
                <w:bCs/>
                <w:sz w:val="16"/>
                <w:szCs w:val="16"/>
              </w:rPr>
              <w:t>Property</w:t>
            </w:r>
          </w:p>
        </w:tc>
        <w:tc>
          <w:tcPr>
            <w:tcW w:w="3600" w:type="dxa"/>
            <w:tcBorders>
              <w:top w:val="nil"/>
              <w:left w:val="nil"/>
              <w:bottom w:val="nil"/>
              <w:right w:val="nil"/>
            </w:tcBorders>
            <w:tcMar>
              <w:top w:w="29" w:type="dxa"/>
              <w:left w:w="144" w:type="dxa"/>
              <w:bottom w:w="29" w:type="dxa"/>
              <w:right w:w="144" w:type="dxa"/>
            </w:tcMar>
            <w:vAlign w:val="center"/>
          </w:tcPr>
          <w:p w14:paraId="664CC570"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cs="Arial"/>
                <w:b/>
                <w:bCs/>
                <w:sz w:val="16"/>
                <w:szCs w:val="16"/>
              </w:rPr>
            </w:pPr>
          </w:p>
        </w:tc>
        <w:tc>
          <w:tcPr>
            <w:tcW w:w="3600" w:type="dxa"/>
            <w:tcBorders>
              <w:top w:val="nil"/>
              <w:left w:val="nil"/>
              <w:bottom w:val="nil"/>
              <w:right w:val="nil"/>
            </w:tcBorders>
            <w:tcMar>
              <w:top w:w="29" w:type="dxa"/>
              <w:left w:w="144" w:type="dxa"/>
              <w:bottom w:w="29" w:type="dxa"/>
              <w:right w:w="144" w:type="dxa"/>
            </w:tcMar>
            <w:vAlign w:val="center"/>
          </w:tcPr>
          <w:p w14:paraId="2A3F3AB9"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cs="Arial"/>
                <w:b/>
                <w:bCs/>
                <w:sz w:val="16"/>
                <w:szCs w:val="16"/>
              </w:rPr>
            </w:pPr>
          </w:p>
        </w:tc>
        <w:tc>
          <w:tcPr>
            <w:tcW w:w="3600" w:type="dxa"/>
            <w:tcBorders>
              <w:top w:val="nil"/>
              <w:left w:val="nil"/>
              <w:bottom w:val="nil"/>
              <w:right w:val="nil"/>
            </w:tcBorders>
            <w:tcMar>
              <w:top w:w="29" w:type="dxa"/>
              <w:left w:w="144" w:type="dxa"/>
              <w:bottom w:w="29" w:type="dxa"/>
              <w:right w:w="144" w:type="dxa"/>
            </w:tcMar>
            <w:vAlign w:val="center"/>
          </w:tcPr>
          <w:p w14:paraId="56BC874C"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Arial" w:hAnsi="Arial" w:cs="Arial"/>
                <w:b/>
                <w:bCs/>
                <w:sz w:val="16"/>
                <w:szCs w:val="16"/>
              </w:rPr>
            </w:pPr>
          </w:p>
        </w:tc>
      </w:tr>
      <w:tr w:rsidR="00ED24B2" w14:paraId="5A66E919" w14:textId="77777777">
        <w:tc>
          <w:tcPr>
            <w:tcW w:w="3600" w:type="dxa"/>
            <w:tcBorders>
              <w:top w:val="nil"/>
              <w:left w:val="nil"/>
              <w:bottom w:val="nil"/>
              <w:right w:val="nil"/>
            </w:tcBorders>
            <w:tcMar>
              <w:top w:w="29" w:type="dxa"/>
              <w:left w:w="432" w:type="dxa"/>
              <w:bottom w:w="29" w:type="dxa"/>
              <w:right w:w="144" w:type="dxa"/>
            </w:tcMar>
            <w:vAlign w:val="center"/>
          </w:tcPr>
          <w:p w14:paraId="128DC8B5"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Arial" w:hAnsi="Arial" w:cs="Arial"/>
                <w:sz w:val="16"/>
                <w:szCs w:val="16"/>
              </w:rPr>
            </w:pPr>
            <w:r>
              <w:rPr>
                <w:rFonts w:ascii="Arial" w:hAnsi="Arial" w:cs="Arial"/>
                <w:sz w:val="16"/>
                <w:szCs w:val="16"/>
              </w:rPr>
              <w:t>Land</w:t>
            </w:r>
          </w:p>
        </w:tc>
        <w:tc>
          <w:tcPr>
            <w:tcW w:w="3600" w:type="dxa"/>
            <w:tcBorders>
              <w:top w:val="nil"/>
              <w:left w:val="nil"/>
              <w:bottom w:val="nil"/>
              <w:right w:val="nil"/>
            </w:tcBorders>
            <w:tcMar>
              <w:top w:w="29" w:type="dxa"/>
              <w:left w:w="144" w:type="dxa"/>
              <w:bottom w:w="29" w:type="dxa"/>
              <w:right w:w="144" w:type="dxa"/>
            </w:tcMar>
            <w:vAlign w:val="center"/>
          </w:tcPr>
          <w:p w14:paraId="64597456"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cs="Arial"/>
                <w:sz w:val="16"/>
                <w:szCs w:val="16"/>
              </w:rPr>
            </w:pPr>
            <w:r>
              <w:rPr>
                <w:rFonts w:ascii="Arial" w:hAnsi="Arial" w:cs="Arial"/>
                <w:sz w:val="16"/>
                <w:szCs w:val="16"/>
              </w:rPr>
              <w:t>$7,872</w:t>
            </w:r>
          </w:p>
        </w:tc>
        <w:tc>
          <w:tcPr>
            <w:tcW w:w="3600" w:type="dxa"/>
            <w:tcBorders>
              <w:top w:val="nil"/>
              <w:left w:val="nil"/>
              <w:bottom w:val="nil"/>
              <w:right w:val="nil"/>
            </w:tcBorders>
            <w:tcMar>
              <w:top w:w="29" w:type="dxa"/>
              <w:left w:w="144" w:type="dxa"/>
              <w:bottom w:w="29" w:type="dxa"/>
              <w:right w:w="144" w:type="dxa"/>
            </w:tcMar>
            <w:vAlign w:val="center"/>
          </w:tcPr>
          <w:p w14:paraId="56D0E401"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cs="Arial"/>
                <w:sz w:val="16"/>
                <w:szCs w:val="16"/>
              </w:rPr>
            </w:pPr>
            <w:r>
              <w:rPr>
                <w:rFonts w:ascii="Arial" w:hAnsi="Arial" w:cs="Arial"/>
                <w:sz w:val="16"/>
                <w:szCs w:val="16"/>
              </w:rPr>
              <w:t>$9,000</w:t>
            </w:r>
          </w:p>
        </w:tc>
        <w:tc>
          <w:tcPr>
            <w:tcW w:w="3600" w:type="dxa"/>
            <w:tcBorders>
              <w:top w:val="nil"/>
              <w:left w:val="nil"/>
              <w:bottom w:val="nil"/>
              <w:right w:val="nil"/>
            </w:tcBorders>
            <w:tcMar>
              <w:top w:w="29" w:type="dxa"/>
              <w:left w:w="144" w:type="dxa"/>
              <w:bottom w:w="29" w:type="dxa"/>
              <w:right w:w="144" w:type="dxa"/>
            </w:tcMar>
            <w:vAlign w:val="center"/>
          </w:tcPr>
          <w:p w14:paraId="26C7CF42"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Arial" w:hAnsi="Arial" w:cs="Arial"/>
                <w:sz w:val="16"/>
                <w:szCs w:val="16"/>
              </w:rPr>
            </w:pPr>
            <w:r>
              <w:rPr>
                <w:rFonts w:ascii="Arial" w:hAnsi="Arial" w:cs="Arial"/>
                <w:sz w:val="16"/>
                <w:szCs w:val="16"/>
              </w:rPr>
              <w:t>114%</w:t>
            </w:r>
          </w:p>
        </w:tc>
      </w:tr>
      <w:tr w:rsidR="00ED24B2" w14:paraId="456B7721" w14:textId="77777777">
        <w:tc>
          <w:tcPr>
            <w:tcW w:w="3600" w:type="dxa"/>
            <w:tcBorders>
              <w:top w:val="nil"/>
              <w:left w:val="nil"/>
              <w:bottom w:val="nil"/>
              <w:right w:val="nil"/>
            </w:tcBorders>
            <w:tcMar>
              <w:top w:w="29" w:type="dxa"/>
              <w:left w:w="432" w:type="dxa"/>
              <w:bottom w:w="29" w:type="dxa"/>
              <w:right w:w="144" w:type="dxa"/>
            </w:tcMar>
            <w:vAlign w:val="center"/>
          </w:tcPr>
          <w:p w14:paraId="390940EB"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Arial" w:hAnsi="Arial" w:cs="Arial"/>
                <w:sz w:val="16"/>
                <w:szCs w:val="16"/>
              </w:rPr>
            </w:pPr>
            <w:r>
              <w:rPr>
                <w:rFonts w:ascii="Arial" w:hAnsi="Arial" w:cs="Arial"/>
                <w:sz w:val="16"/>
                <w:szCs w:val="16"/>
              </w:rPr>
              <w:t>Buildings</w:t>
            </w:r>
          </w:p>
        </w:tc>
        <w:tc>
          <w:tcPr>
            <w:tcW w:w="3600" w:type="dxa"/>
            <w:tcBorders>
              <w:top w:val="nil"/>
              <w:left w:val="nil"/>
              <w:bottom w:val="nil"/>
              <w:right w:val="nil"/>
            </w:tcBorders>
            <w:tcMar>
              <w:top w:w="29" w:type="dxa"/>
              <w:left w:w="144" w:type="dxa"/>
              <w:bottom w:w="29" w:type="dxa"/>
              <w:right w:w="144" w:type="dxa"/>
            </w:tcMar>
            <w:vAlign w:val="center"/>
          </w:tcPr>
          <w:p w14:paraId="330C533C"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cs="Arial"/>
                <w:sz w:val="16"/>
                <w:szCs w:val="16"/>
              </w:rPr>
            </w:pPr>
            <w:r>
              <w:rPr>
                <w:rFonts w:ascii="Arial" w:hAnsi="Arial" w:cs="Arial"/>
                <w:sz w:val="16"/>
                <w:szCs w:val="16"/>
              </w:rPr>
              <w:t>$8,000</w:t>
            </w:r>
          </w:p>
        </w:tc>
        <w:tc>
          <w:tcPr>
            <w:tcW w:w="3600" w:type="dxa"/>
            <w:tcBorders>
              <w:top w:val="nil"/>
              <w:left w:val="nil"/>
              <w:bottom w:val="nil"/>
              <w:right w:val="nil"/>
            </w:tcBorders>
            <w:tcMar>
              <w:top w:w="29" w:type="dxa"/>
              <w:left w:w="144" w:type="dxa"/>
              <w:bottom w:w="29" w:type="dxa"/>
              <w:right w:w="144" w:type="dxa"/>
            </w:tcMar>
            <w:vAlign w:val="center"/>
          </w:tcPr>
          <w:p w14:paraId="7AE1F2CB"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cs="Arial"/>
                <w:sz w:val="16"/>
                <w:szCs w:val="16"/>
              </w:rPr>
            </w:pPr>
            <w:r>
              <w:rPr>
                <w:rFonts w:ascii="Arial" w:hAnsi="Arial" w:cs="Arial"/>
                <w:sz w:val="16"/>
                <w:szCs w:val="16"/>
              </w:rPr>
              <w:t>$8,000</w:t>
            </w:r>
          </w:p>
        </w:tc>
        <w:tc>
          <w:tcPr>
            <w:tcW w:w="3600" w:type="dxa"/>
            <w:tcBorders>
              <w:top w:val="nil"/>
              <w:left w:val="nil"/>
              <w:bottom w:val="nil"/>
              <w:right w:val="nil"/>
            </w:tcBorders>
            <w:tcMar>
              <w:top w:w="29" w:type="dxa"/>
              <w:left w:w="144" w:type="dxa"/>
              <w:bottom w:w="29" w:type="dxa"/>
              <w:right w:w="144" w:type="dxa"/>
            </w:tcMar>
            <w:vAlign w:val="center"/>
          </w:tcPr>
          <w:p w14:paraId="492C5952"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Arial" w:hAnsi="Arial" w:cs="Arial"/>
                <w:sz w:val="16"/>
                <w:szCs w:val="16"/>
              </w:rPr>
            </w:pPr>
            <w:r>
              <w:rPr>
                <w:rFonts w:ascii="Arial" w:hAnsi="Arial" w:cs="Arial"/>
                <w:sz w:val="16"/>
                <w:szCs w:val="16"/>
              </w:rPr>
              <w:t>100%</w:t>
            </w:r>
          </w:p>
        </w:tc>
      </w:tr>
      <w:tr w:rsidR="00ED24B2" w14:paraId="44E1A3ED" w14:textId="77777777">
        <w:tc>
          <w:tcPr>
            <w:tcW w:w="3600" w:type="dxa"/>
            <w:tcBorders>
              <w:top w:val="nil"/>
              <w:left w:val="nil"/>
              <w:bottom w:val="nil"/>
              <w:right w:val="nil"/>
            </w:tcBorders>
            <w:tcMar>
              <w:top w:w="29" w:type="dxa"/>
              <w:left w:w="432" w:type="dxa"/>
              <w:bottom w:w="29" w:type="dxa"/>
              <w:right w:w="144" w:type="dxa"/>
            </w:tcMar>
            <w:vAlign w:val="center"/>
          </w:tcPr>
          <w:p w14:paraId="46C60CBF"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Arial" w:hAnsi="Arial" w:cs="Arial"/>
                <w:sz w:val="16"/>
                <w:szCs w:val="16"/>
              </w:rPr>
            </w:pPr>
            <w:r>
              <w:rPr>
                <w:rFonts w:ascii="Arial" w:hAnsi="Arial" w:cs="Arial"/>
                <w:sz w:val="16"/>
                <w:szCs w:val="16"/>
              </w:rPr>
              <w:t>Equipment</w:t>
            </w:r>
          </w:p>
        </w:tc>
        <w:tc>
          <w:tcPr>
            <w:tcW w:w="3600" w:type="dxa"/>
            <w:tcBorders>
              <w:top w:val="nil"/>
              <w:left w:val="nil"/>
              <w:bottom w:val="nil"/>
              <w:right w:val="nil"/>
            </w:tcBorders>
            <w:tcMar>
              <w:top w:w="29" w:type="dxa"/>
              <w:left w:w="144" w:type="dxa"/>
              <w:bottom w:w="29" w:type="dxa"/>
              <w:right w:w="144" w:type="dxa"/>
            </w:tcMar>
            <w:vAlign w:val="center"/>
          </w:tcPr>
          <w:p w14:paraId="36E3DA79"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cs="Arial"/>
                <w:sz w:val="16"/>
                <w:szCs w:val="16"/>
              </w:rPr>
            </w:pPr>
            <w:r>
              <w:rPr>
                <w:rFonts w:ascii="Arial" w:hAnsi="Arial" w:cs="Arial"/>
                <w:sz w:val="16"/>
                <w:szCs w:val="16"/>
              </w:rPr>
              <w:t>$9,000</w:t>
            </w:r>
          </w:p>
        </w:tc>
        <w:tc>
          <w:tcPr>
            <w:tcW w:w="3600" w:type="dxa"/>
            <w:tcBorders>
              <w:top w:val="nil"/>
              <w:left w:val="nil"/>
              <w:bottom w:val="nil"/>
              <w:right w:val="nil"/>
            </w:tcBorders>
            <w:tcMar>
              <w:top w:w="29" w:type="dxa"/>
              <w:left w:w="144" w:type="dxa"/>
              <w:bottom w:w="29" w:type="dxa"/>
              <w:right w:w="144" w:type="dxa"/>
            </w:tcMar>
            <w:vAlign w:val="center"/>
          </w:tcPr>
          <w:p w14:paraId="5E411AB0"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cs="Arial"/>
                <w:sz w:val="16"/>
                <w:szCs w:val="16"/>
              </w:rPr>
            </w:pPr>
            <w:r>
              <w:rPr>
                <w:rFonts w:ascii="Arial" w:hAnsi="Arial" w:cs="Arial"/>
                <w:sz w:val="16"/>
                <w:szCs w:val="16"/>
              </w:rPr>
              <w:t>$12,000</w:t>
            </w:r>
          </w:p>
        </w:tc>
        <w:tc>
          <w:tcPr>
            <w:tcW w:w="3600" w:type="dxa"/>
            <w:tcBorders>
              <w:top w:val="nil"/>
              <w:left w:val="nil"/>
              <w:bottom w:val="nil"/>
              <w:right w:val="nil"/>
            </w:tcBorders>
            <w:tcMar>
              <w:top w:w="29" w:type="dxa"/>
              <w:left w:w="144" w:type="dxa"/>
              <w:bottom w:w="29" w:type="dxa"/>
              <w:right w:w="144" w:type="dxa"/>
            </w:tcMar>
            <w:vAlign w:val="center"/>
          </w:tcPr>
          <w:p w14:paraId="02A9BDC3"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Arial" w:hAnsi="Arial" w:cs="Arial"/>
                <w:sz w:val="16"/>
                <w:szCs w:val="16"/>
              </w:rPr>
            </w:pPr>
            <w:r>
              <w:rPr>
                <w:rFonts w:ascii="Arial" w:hAnsi="Arial" w:cs="Arial"/>
                <w:sz w:val="16"/>
                <w:szCs w:val="16"/>
              </w:rPr>
              <w:t>133%</w:t>
            </w:r>
          </w:p>
        </w:tc>
      </w:tr>
      <w:tr w:rsidR="00ED24B2" w14:paraId="745791BD" w14:textId="77777777">
        <w:tc>
          <w:tcPr>
            <w:tcW w:w="3600" w:type="dxa"/>
            <w:tcBorders>
              <w:top w:val="nil"/>
              <w:left w:val="nil"/>
              <w:bottom w:val="nil"/>
              <w:right w:val="nil"/>
            </w:tcBorders>
            <w:tcMar>
              <w:top w:w="29" w:type="dxa"/>
              <w:left w:w="144" w:type="dxa"/>
              <w:bottom w:w="29" w:type="dxa"/>
              <w:right w:w="144" w:type="dxa"/>
            </w:tcMar>
            <w:vAlign w:val="center"/>
          </w:tcPr>
          <w:p w14:paraId="1F5A9CE2"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Arial" w:hAnsi="Arial" w:cs="Arial"/>
                <w:b/>
                <w:bCs/>
                <w:sz w:val="16"/>
                <w:szCs w:val="16"/>
              </w:rPr>
            </w:pPr>
            <w:r>
              <w:rPr>
                <w:rFonts w:ascii="Arial" w:hAnsi="Arial" w:cs="Arial"/>
                <w:b/>
                <w:bCs/>
                <w:sz w:val="16"/>
                <w:szCs w:val="16"/>
              </w:rPr>
              <w:t>Other assets</w:t>
            </w:r>
          </w:p>
        </w:tc>
        <w:tc>
          <w:tcPr>
            <w:tcW w:w="3600" w:type="dxa"/>
            <w:tcBorders>
              <w:top w:val="nil"/>
              <w:left w:val="nil"/>
              <w:bottom w:val="single" w:sz="12" w:space="0" w:color="auto"/>
              <w:right w:val="nil"/>
            </w:tcBorders>
            <w:tcMar>
              <w:top w:w="29" w:type="dxa"/>
              <w:left w:w="144" w:type="dxa"/>
              <w:bottom w:w="29" w:type="dxa"/>
              <w:right w:w="144" w:type="dxa"/>
            </w:tcMar>
            <w:vAlign w:val="center"/>
          </w:tcPr>
          <w:p w14:paraId="72415627"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cs="Arial"/>
                <w:b/>
                <w:bCs/>
                <w:sz w:val="16"/>
                <w:szCs w:val="16"/>
              </w:rPr>
            </w:pPr>
            <w:r>
              <w:rPr>
                <w:rFonts w:ascii="Arial" w:hAnsi="Arial" w:cs="Arial"/>
                <w:b/>
                <w:bCs/>
                <w:sz w:val="16"/>
                <w:szCs w:val="16"/>
              </w:rPr>
              <w:t>$24,872</w:t>
            </w:r>
          </w:p>
        </w:tc>
        <w:tc>
          <w:tcPr>
            <w:tcW w:w="3600" w:type="dxa"/>
            <w:tcBorders>
              <w:top w:val="nil"/>
              <w:left w:val="nil"/>
              <w:bottom w:val="single" w:sz="12" w:space="0" w:color="auto"/>
              <w:right w:val="nil"/>
            </w:tcBorders>
            <w:tcMar>
              <w:top w:w="29" w:type="dxa"/>
              <w:left w:w="144" w:type="dxa"/>
              <w:bottom w:w="29" w:type="dxa"/>
              <w:right w:w="144" w:type="dxa"/>
            </w:tcMar>
            <w:vAlign w:val="center"/>
          </w:tcPr>
          <w:p w14:paraId="4F92FE05"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cs="Arial"/>
                <w:b/>
                <w:bCs/>
                <w:sz w:val="16"/>
                <w:szCs w:val="16"/>
              </w:rPr>
            </w:pPr>
            <w:r>
              <w:rPr>
                <w:rFonts w:ascii="Arial" w:hAnsi="Arial" w:cs="Arial"/>
                <w:b/>
                <w:bCs/>
                <w:sz w:val="16"/>
                <w:szCs w:val="16"/>
              </w:rPr>
              <w:t>$29,000</w:t>
            </w:r>
          </w:p>
        </w:tc>
        <w:tc>
          <w:tcPr>
            <w:tcW w:w="3600" w:type="dxa"/>
            <w:tcBorders>
              <w:top w:val="nil"/>
              <w:left w:val="nil"/>
              <w:bottom w:val="single" w:sz="12" w:space="0" w:color="auto"/>
              <w:right w:val="nil"/>
            </w:tcBorders>
            <w:tcMar>
              <w:top w:w="29" w:type="dxa"/>
              <w:left w:w="144" w:type="dxa"/>
              <w:bottom w:w="29" w:type="dxa"/>
              <w:right w:w="144" w:type="dxa"/>
            </w:tcMar>
            <w:vAlign w:val="center"/>
          </w:tcPr>
          <w:p w14:paraId="5527D65D"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Arial" w:hAnsi="Arial" w:cs="Arial"/>
                <w:b/>
                <w:bCs/>
                <w:sz w:val="16"/>
                <w:szCs w:val="16"/>
              </w:rPr>
            </w:pPr>
            <w:r>
              <w:rPr>
                <w:rFonts w:ascii="Arial" w:hAnsi="Arial" w:cs="Arial"/>
                <w:b/>
                <w:bCs/>
                <w:sz w:val="16"/>
                <w:szCs w:val="16"/>
              </w:rPr>
              <w:t>117%</w:t>
            </w:r>
          </w:p>
        </w:tc>
      </w:tr>
      <w:tr w:rsidR="00ED24B2" w14:paraId="59F79CB3" w14:textId="77777777">
        <w:tc>
          <w:tcPr>
            <w:tcW w:w="3600" w:type="dxa"/>
            <w:tcBorders>
              <w:top w:val="nil"/>
              <w:left w:val="nil"/>
              <w:bottom w:val="nil"/>
              <w:right w:val="nil"/>
            </w:tcBorders>
            <w:tcMar>
              <w:top w:w="29" w:type="dxa"/>
              <w:left w:w="144" w:type="dxa"/>
              <w:bottom w:w="29" w:type="dxa"/>
              <w:right w:w="144" w:type="dxa"/>
            </w:tcMar>
            <w:vAlign w:val="center"/>
          </w:tcPr>
          <w:p w14:paraId="5E7EE556"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Arial" w:hAnsi="Arial" w:cs="Arial"/>
                <w:b/>
                <w:bCs/>
              </w:rPr>
            </w:pPr>
            <w:r>
              <w:rPr>
                <w:rFonts w:ascii="Arial" w:hAnsi="Arial" w:cs="Arial"/>
                <w:b/>
                <w:bCs/>
              </w:rPr>
              <w:t>Total assets</w:t>
            </w:r>
          </w:p>
        </w:tc>
        <w:tc>
          <w:tcPr>
            <w:tcW w:w="3600" w:type="dxa"/>
            <w:tcBorders>
              <w:top w:val="nil"/>
              <w:left w:val="nil"/>
              <w:bottom w:val="single" w:sz="16" w:space="0" w:color="auto"/>
              <w:right w:val="nil"/>
            </w:tcBorders>
            <w:tcMar>
              <w:top w:w="29" w:type="dxa"/>
              <w:left w:w="144" w:type="dxa"/>
              <w:bottom w:w="29" w:type="dxa"/>
              <w:right w:w="144" w:type="dxa"/>
            </w:tcMar>
            <w:vAlign w:val="center"/>
          </w:tcPr>
          <w:p w14:paraId="453100D0"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cs="Arial"/>
                <w:b/>
                <w:bCs/>
              </w:rPr>
            </w:pPr>
            <w:r>
              <w:rPr>
                <w:rFonts w:ascii="Arial" w:hAnsi="Arial" w:cs="Arial"/>
                <w:b/>
                <w:bCs/>
              </w:rPr>
              <w:t>$238,740</w:t>
            </w:r>
          </w:p>
        </w:tc>
        <w:tc>
          <w:tcPr>
            <w:tcW w:w="3600" w:type="dxa"/>
            <w:tcBorders>
              <w:top w:val="nil"/>
              <w:left w:val="nil"/>
              <w:bottom w:val="single" w:sz="16" w:space="0" w:color="auto"/>
              <w:right w:val="nil"/>
            </w:tcBorders>
            <w:tcMar>
              <w:top w:w="29" w:type="dxa"/>
              <w:left w:w="144" w:type="dxa"/>
              <w:bottom w:w="29" w:type="dxa"/>
              <w:right w:w="144" w:type="dxa"/>
            </w:tcMar>
            <w:vAlign w:val="center"/>
          </w:tcPr>
          <w:p w14:paraId="03F90CF9"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cs="Arial"/>
                <w:b/>
                <w:bCs/>
              </w:rPr>
            </w:pPr>
            <w:r>
              <w:rPr>
                <w:rFonts w:ascii="Arial" w:hAnsi="Arial" w:cs="Arial"/>
                <w:b/>
                <w:bCs/>
              </w:rPr>
              <w:t>$284,777</w:t>
            </w:r>
          </w:p>
        </w:tc>
        <w:tc>
          <w:tcPr>
            <w:tcW w:w="3600" w:type="dxa"/>
            <w:tcBorders>
              <w:top w:val="nil"/>
              <w:left w:val="nil"/>
              <w:bottom w:val="single" w:sz="16" w:space="0" w:color="auto"/>
              <w:right w:val="nil"/>
            </w:tcBorders>
            <w:tcMar>
              <w:top w:w="29" w:type="dxa"/>
              <w:left w:w="144" w:type="dxa"/>
              <w:bottom w:w="29" w:type="dxa"/>
              <w:right w:w="144" w:type="dxa"/>
            </w:tcMar>
            <w:vAlign w:val="center"/>
          </w:tcPr>
          <w:p w14:paraId="04736508"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Arial" w:hAnsi="Arial" w:cs="Arial"/>
                <w:b/>
                <w:bCs/>
              </w:rPr>
            </w:pPr>
            <w:r>
              <w:rPr>
                <w:rFonts w:ascii="Arial" w:hAnsi="Arial" w:cs="Arial"/>
                <w:b/>
                <w:bCs/>
              </w:rPr>
              <w:t>119%</w:t>
            </w:r>
          </w:p>
        </w:tc>
      </w:tr>
    </w:tbl>
    <w:p w14:paraId="0B437318"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p>
    <w:p w14:paraId="35A3210F"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ectPr w:rsidR="00ED24B2">
          <w:pgSz w:w="15840" w:h="12240" w:orient="landscape"/>
          <w:pgMar w:top="1151" w:right="720" w:bottom="1253" w:left="720" w:header="567" w:footer="567" w:gutter="0"/>
          <w:pgNumType w:start="1"/>
          <w:cols w:space="720"/>
          <w:noEndnote/>
          <w:titlePg/>
        </w:sectPr>
      </w:pPr>
      <w:bookmarkStart w:id="5" w:name="_Toc65541"/>
      <w:bookmarkEnd w:id="5"/>
    </w:p>
    <w:p w14:paraId="4E37FEE9" w14:textId="77777777" w:rsidR="00ED24B2" w:rsidRDefault="00ED24B2">
      <w:pPr>
        <w:pStyle w:val="Heading21"/>
      </w:pPr>
      <w:r>
        <w:lastRenderedPageBreak/>
        <w:t xml:space="preserve">Charts </w:t>
      </w:r>
    </w:p>
    <w:p w14:paraId="553B0EE7"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t>You can choose from over 30 diagram types and merge them automatically with data using the MailMerge reporting engine.</w:t>
      </w:r>
    </w:p>
    <w:p w14:paraId="55B7A116" w14:textId="61CF69D2" w:rsidR="00ED24B2" w:rsidRDefault="003F0018">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rPr>
          <w:noProof/>
        </w:rPr>
        <w:drawing>
          <wp:inline distT="0" distB="0" distL="0" distR="0" wp14:anchorId="7BD4872A" wp14:editId="1F141DFE">
            <wp:extent cx="4343400" cy="4067175"/>
            <wp:effectExtent l="0" t="0" r="0" b="0"/>
            <wp:docPr id="7" name="_tx_id_9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x_id_9_"/>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4067175"/>
                    </a:xfrm>
                    <a:prstGeom prst="rect">
                      <a:avLst/>
                    </a:prstGeom>
                    <a:noFill/>
                    <a:ln>
                      <a:noFill/>
                    </a:ln>
                  </pic:spPr>
                </pic:pic>
              </a:graphicData>
            </a:graphic>
          </wp:inline>
        </w:drawing>
      </w:r>
    </w:p>
    <w:p w14:paraId="00ABBBC9" w14:textId="77777777" w:rsidR="00ED24B2" w:rsidRDefault="00ED24B2">
      <w:pPr>
        <w:pStyle w:val="Heading21"/>
      </w:pPr>
      <w:bookmarkStart w:id="6" w:name="_Toc65542"/>
      <w:bookmarkEnd w:id="6"/>
      <w:r>
        <w:t xml:space="preserve">Image Support </w:t>
      </w:r>
    </w:p>
    <w:p w14:paraId="574FCBFC" w14:textId="77777777" w:rsidR="00ED24B2" w:rsidRDefault="00ED24B2">
      <w:pPr>
        <w:pStyle w:val="Content"/>
        <w:keepLines/>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t>TX Text Control is especially powerful for importing images into word processing documents and supports a wide range of image file formats. It offers end-users a dialog box, in which the behavior of the text flow and wrapping style can be determined.</w:t>
      </w:r>
    </w:p>
    <w:p w14:paraId="2B5164B5" w14:textId="6B4D0A02" w:rsidR="00ED24B2" w:rsidRDefault="003F0018">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rPr>
          <w:noProof/>
        </w:rPr>
        <w:drawing>
          <wp:inline distT="0" distB="0" distL="0" distR="0" wp14:anchorId="23524454" wp14:editId="357BD953">
            <wp:extent cx="3619500" cy="3028950"/>
            <wp:effectExtent l="0" t="0" r="0" b="0"/>
            <wp:docPr id="8" name="_tx_id_1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x_id_10_"/>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9500" cy="3028950"/>
                    </a:xfrm>
                    <a:prstGeom prst="rect">
                      <a:avLst/>
                    </a:prstGeom>
                    <a:noFill/>
                    <a:ln>
                      <a:noFill/>
                    </a:ln>
                  </pic:spPr>
                </pic:pic>
              </a:graphicData>
            </a:graphic>
          </wp:inline>
        </w:drawing>
      </w:r>
    </w:p>
    <w:p w14:paraId="6C9130BE" w14:textId="77777777" w:rsidR="00ED24B2" w:rsidRDefault="00ED24B2">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p>
    <w:p w14:paraId="1907E3AF" w14:textId="77777777" w:rsidR="00ED24B2" w:rsidRDefault="00ED24B2">
      <w:pPr>
        <w:pStyle w:val="Heading21"/>
        <w:pageBreakBefore/>
      </w:pPr>
      <w:bookmarkStart w:id="7" w:name="_Toc65543"/>
      <w:bookmarkEnd w:id="7"/>
      <w:r>
        <w:lastRenderedPageBreak/>
        <w:t xml:space="preserve">Bullets and Structured Numbered Lists </w:t>
      </w:r>
    </w:p>
    <w:p w14:paraId="5EB67163"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t>TX Text Control provides comprehensive support for bullets and numbered lists, which can be incremented and numbered automatically.</w:t>
      </w:r>
    </w:p>
    <w:p w14:paraId="1828C161" w14:textId="77777777" w:rsidR="00ED24B2" w:rsidRDefault="00ED24B2">
      <w:pPr>
        <w:pStyle w:val="Content"/>
        <w:numPr>
          <w:ilvl w:val="0"/>
          <w:numId w:val="2"/>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t>Main Heading</w:t>
      </w:r>
    </w:p>
    <w:p w14:paraId="6E8F549E" w14:textId="77777777" w:rsidR="00ED24B2" w:rsidRDefault="00ED24B2">
      <w:pPr>
        <w:pStyle w:val="Content"/>
        <w:numPr>
          <w:ilvl w:val="1"/>
          <w:numId w:val="2"/>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t>Sub-Heading</w:t>
      </w:r>
    </w:p>
    <w:p w14:paraId="0BAE1BF3" w14:textId="77777777" w:rsidR="00ED24B2" w:rsidRDefault="00ED24B2">
      <w:pPr>
        <w:pStyle w:val="Content"/>
        <w:numPr>
          <w:ilvl w:val="1"/>
          <w:numId w:val="2"/>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t>Sub-Heading</w:t>
      </w:r>
    </w:p>
    <w:p w14:paraId="3172F825" w14:textId="77777777" w:rsidR="00ED24B2" w:rsidRDefault="00ED24B2">
      <w:pPr>
        <w:pStyle w:val="Content"/>
        <w:numPr>
          <w:ilvl w:val="2"/>
          <w:numId w:val="2"/>
        </w:numPr>
        <w:tabs>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 w:val="left" w:pos="17010"/>
        </w:tabs>
      </w:pPr>
      <w:r>
        <w:t>Sub-Sub-Heading</w:t>
      </w:r>
    </w:p>
    <w:p w14:paraId="22A66621" w14:textId="77777777" w:rsidR="00ED24B2" w:rsidRDefault="00ED24B2">
      <w:pPr>
        <w:pStyle w:val="Content"/>
        <w:numPr>
          <w:ilvl w:val="2"/>
          <w:numId w:val="2"/>
        </w:numPr>
        <w:tabs>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 w:val="left" w:pos="17010"/>
        </w:tabs>
      </w:pPr>
      <w:r>
        <w:t>Sub-Sub-Heading</w:t>
      </w:r>
    </w:p>
    <w:p w14:paraId="64A8CCCA" w14:textId="77777777" w:rsidR="00ED24B2" w:rsidRDefault="00ED24B2">
      <w:pPr>
        <w:pStyle w:val="Content"/>
        <w:numPr>
          <w:ilvl w:val="3"/>
          <w:numId w:val="2"/>
        </w:numPr>
        <w:tabs>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 w:val="left" w:pos="17010"/>
        </w:tabs>
      </w:pPr>
      <w:r>
        <w:t>Sub-Sub-Sub-Heading</w:t>
      </w:r>
    </w:p>
    <w:p w14:paraId="3AC54231" w14:textId="77777777" w:rsidR="00ED24B2" w:rsidRDefault="00ED24B2">
      <w:pPr>
        <w:pStyle w:val="Heading2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bookmarkStart w:id="8" w:name="_Toc65544"/>
      <w:bookmarkEnd w:id="8"/>
      <w:r>
        <w:t xml:space="preserve">Text Frames </w:t>
      </w:r>
    </w:p>
    <w:p w14:paraId="3C891F5A" w14:textId="6E32CAC7" w:rsidR="00ED24B2" w:rsidRDefault="003F0018">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rPr>
          <w:noProof/>
        </w:rPr>
        <mc:AlternateContent>
          <mc:Choice Requires="wps">
            <w:drawing>
              <wp:anchor distT="0" distB="0" distL="182880" distR="182880" simplePos="0" relativeHeight="251656192" behindDoc="0" locked="0" layoutInCell="1" allowOverlap="1" wp14:anchorId="26141DEA" wp14:editId="656EFED3">
                <wp:simplePos x="0" y="0"/>
                <wp:positionH relativeFrom="column">
                  <wp:posOffset>1819275</wp:posOffset>
                </wp:positionH>
                <wp:positionV relativeFrom="paragraph">
                  <wp:posOffset>180975</wp:posOffset>
                </wp:positionV>
                <wp:extent cx="1790700" cy="1238250"/>
                <wp:effectExtent l="0" t="0" r="0" b="0"/>
                <wp:wrapSquare wrapText="bothSides"/>
                <wp:docPr id="757642435" name="_tx_id_2_"/>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1238250"/>
                        </a:xfrm>
                        <a:prstGeom prst="rect">
                          <a:avLst/>
                        </a:prstGeom>
                        <a:solidFill>
                          <a:srgbClr val="88205F">
                            <a:alpha val="80000"/>
                          </a:srgbClr>
                        </a:solidFill>
                        <a:ln w="76200" cmpd="dbl">
                          <a:solidFill>
                            <a:srgbClr val="FF00FF"/>
                          </a:solidFill>
                          <a:miter lim="800000"/>
                          <a:headEnd/>
                          <a:tailEnd/>
                        </a:ln>
                      </wps:spPr>
                      <wps:txbx>
                        <w:txbxContent>
                          <w:p w14:paraId="2A25B4BA" w14:textId="77777777" w:rsidR="00ED24B2" w:rsidRDefault="00ED24B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FFFFFF"/>
                                <w:sz w:val="20"/>
                                <w:szCs w:val="20"/>
                                <w:lang w:eastAsia="en-US"/>
                              </w:rPr>
                            </w:pPr>
                            <w:r>
                              <w:rPr>
                                <w:color w:val="FFFFFF"/>
                                <w:sz w:val="20"/>
                                <w:szCs w:val="20"/>
                                <w:lang w:eastAsia="en-US"/>
                              </w:rPr>
                              <w:t>Text frame with transparent background colors.</w:t>
                            </w:r>
                          </w:p>
                        </w:txbxContent>
                      </wps:txbx>
                      <wps:bodyPr rot="0" vert="horz" wrap="square" lIns="72390" tIns="36830" rIns="72390" bIns="3683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41DEA" id="_tx_id_2_" o:spid="_x0000_s1027" type="#_x0000_t202" style="position:absolute;margin-left:143.25pt;margin-top:14.25pt;width:141pt;height:97.5pt;z-index:251656192;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" fillcolor="#88205f" strokecolor="fuchsia" strokeweight="6pt">
                <v:fill opacity="52428f"/>
                <v:stroke linestyle="thinThin"/>
                <v:textbox inset="5.7pt,2.9pt,5.7pt,2.9pt">
                  <w:txbxContent>
                    <w:p w14:paraId="2A25B4BA" w14:textId="77777777" w:rsidR="00ED24B2" w:rsidRDefault="00ED24B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FFFFFF"/>
                          <w:sz w:val="20"/>
                          <w:szCs w:val="20"/>
                          <w:lang w:eastAsia="en-US"/>
                        </w:rPr>
                      </w:pPr>
                      <w:r>
                        <w:rPr>
                          <w:color w:val="FFFFFF"/>
                          <w:sz w:val="20"/>
                          <w:szCs w:val="20"/>
                          <w:lang w:eastAsia="en-US"/>
                        </w:rPr>
                        <w:t>Text frame with transparent background colors.</w:t>
                      </w:r>
                    </w:p>
                  </w:txbxContent>
                </v:textbox>
                <w10:wrap type="square"/>
              </v:shape>
            </w:pict>
          </mc:Fallback>
        </mc:AlternateContent>
      </w:r>
      <w:r>
        <w:rPr>
          <w:noProof/>
        </w:rPr>
        <mc:AlternateContent>
          <mc:Choice Requires="wps">
            <w:drawing>
              <wp:anchor distT="0" distB="0" distL="182880" distR="182880" simplePos="0" relativeHeight="251657216" behindDoc="0" locked="0" layoutInCell="1" allowOverlap="1" wp14:anchorId="6CCC53DA" wp14:editId="765F7709">
                <wp:simplePos x="0" y="0"/>
                <wp:positionH relativeFrom="column">
                  <wp:posOffset>812800</wp:posOffset>
                </wp:positionH>
                <wp:positionV relativeFrom="paragraph">
                  <wp:posOffset>668655</wp:posOffset>
                </wp:positionV>
                <wp:extent cx="1841500" cy="1289050"/>
                <wp:effectExtent l="0" t="0" r="0" b="0"/>
                <wp:wrapSquare wrapText="bothSides"/>
                <wp:docPr id="1113632258" name="_tx_id_3_"/>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0" cy="1289050"/>
                        </a:xfrm>
                        <a:prstGeom prst="rect">
                          <a:avLst/>
                        </a:prstGeom>
                        <a:solidFill>
                          <a:srgbClr val="88205F">
                            <a:alpha val="80000"/>
                          </a:srgbClr>
                        </a:solidFill>
                        <a:ln w="25400">
                          <a:solidFill>
                            <a:srgbClr val="000000"/>
                          </a:solidFill>
                          <a:miter lim="800000"/>
                          <a:headEnd/>
                          <a:tailEnd/>
                        </a:ln>
                      </wps:spPr>
                      <wps:txbx>
                        <w:txbxContent>
                          <w:p w14:paraId="3DAB3904" w14:textId="77777777" w:rsidR="00ED24B2" w:rsidRDefault="00ED24B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FFFFFF"/>
                                <w:sz w:val="20"/>
                                <w:szCs w:val="20"/>
                                <w:lang w:eastAsia="en-US"/>
                              </w:rPr>
                            </w:pPr>
                            <w:r>
                              <w:rPr>
                                <w:color w:val="FFFFFF"/>
                                <w:sz w:val="20"/>
                                <w:szCs w:val="20"/>
                                <w:lang w:eastAsia="en-US"/>
                              </w:rPr>
                              <w:t>Text frame with transparent background colors.</w:t>
                            </w:r>
                          </w:p>
                        </w:txbxContent>
                      </wps:txbx>
                      <wps:bodyPr rot="0" vert="horz" wrap="square" lIns="72390" tIns="36830" rIns="72390" bIns="3683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CC53DA" id="_tx_id_3_" o:spid="_x0000_s1028" type="#_x0000_t202" style="position:absolute;margin-left:64pt;margin-top:52.65pt;width:145pt;height:101.5pt;z-index:251657216;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" fillcolor="#88205f" strokeweight="2pt">
                <v:fill opacity="52428f"/>
                <v:textbox inset="5.7pt,2.9pt,5.7pt,2.9pt">
                  <w:txbxContent>
                    <w:p w14:paraId="3DAB3904" w14:textId="77777777" w:rsidR="00ED24B2" w:rsidRDefault="00ED24B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FFFFFF"/>
                          <w:sz w:val="20"/>
                          <w:szCs w:val="20"/>
                          <w:lang w:eastAsia="en-US"/>
                        </w:rPr>
                      </w:pPr>
                      <w:r>
                        <w:rPr>
                          <w:color w:val="FFFFFF"/>
                          <w:sz w:val="20"/>
                          <w:szCs w:val="20"/>
                          <w:lang w:eastAsia="en-US"/>
                        </w:rPr>
                        <w:t>Text frame with transparent background colors.</w:t>
                      </w:r>
                    </w:p>
                  </w:txbxContent>
                </v:textbox>
                <w10:wrap type="square"/>
              </v:shape>
            </w:pict>
          </mc:Fallback>
        </mc:AlternateContent>
      </w:r>
      <w:r w:rsidR="00ED24B2">
        <w:t>Freely placeable and programmable text frames can be inserted and positioned as a character or geometrically relative to a paragraph or a page.</w:t>
      </w:r>
    </w:p>
    <w:p w14:paraId="73849975"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p>
    <w:p w14:paraId="41000E92" w14:textId="77777777" w:rsidR="00ED24B2" w:rsidRDefault="00ED24B2">
      <w:pPr>
        <w:pStyle w:val="Heading21"/>
      </w:pPr>
      <w:r>
        <w:br w:type="column"/>
      </w:r>
      <w:r>
        <w:t xml:space="preserve">Merge Fields and Reporting </w:t>
      </w:r>
    </w:p>
    <w:p w14:paraId="3A3BD4A0"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t>Based on MS Word compatible report templates, mail merge and table reports to master-detail, side-by-side and sub-reports can be created.</w:t>
      </w:r>
    </w:p>
    <w:p w14:paraId="2458D2F2"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fldSimple w:instr=" MERGEFIELD company_name \* Upper ">
        <w:r>
          <w:rPr>
            <w:rFonts w:eastAsia="Times New Roman"/>
          </w:rPr>
          <w:t>«COMPANY_NAME»</w:t>
        </w:r>
      </w:fldSimple>
    </w:p>
    <w:p w14:paraId="7EA15910" w14:textId="77777777" w:rsidR="00ED24B2" w:rsidRDefault="00ED24B2">
      <w:pPr>
        <w:pStyle w:val="Heading2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bookmarkStart w:id="9" w:name="_Toc65545"/>
      <w:bookmarkEnd w:id="9"/>
      <w:r>
        <w:t xml:space="preserve">Track Changes </w:t>
      </w:r>
    </w:p>
    <w:p w14:paraId="0EE2C223"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t xml:space="preserve">This </w:t>
      </w:r>
      <w:ins w:id="10" w:author="Unknown" w:date="2018-09-21T12:09:00Z">
        <w:r>
          <w:t xml:space="preserve">MS Word </w:t>
        </w:r>
      </w:ins>
      <w:r>
        <w:t xml:space="preserve">compatible redlining feature is very helpful when </w:t>
      </w:r>
      <w:del w:id="11" w:author="Unknown" w:date="2020-01-15T06:17:00Z">
        <w:r>
          <w:delText>working</w:delText>
        </w:r>
      </w:del>
      <w:r>
        <w:t xml:space="preserve"> on the same document with multiple authors specifically with legal or healthcare documents where changes need to be tracked and safely logged.</w:t>
      </w:r>
    </w:p>
    <w:p w14:paraId="2C3E6DFE"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p>
    <w:p w14:paraId="720E625E" w14:textId="77777777" w:rsidR="00ED24B2" w:rsidRDefault="00ED24B2">
      <w:pPr>
        <w:pStyle w:val="Heading2-First"/>
      </w:pPr>
      <w:r>
        <w:t>Character Spacing and Effects</w:t>
      </w:r>
    </w:p>
    <w:p w14:paraId="2CE099B9" w14:textId="77777777" w:rsidR="00ED24B2" w:rsidRDefault="00ED24B2">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40"/>
      </w:pPr>
      <w:r>
        <w:rPr>
          <w:rFonts w:ascii="Segoe UI Light" w:hAnsi="Segoe UI Light" w:cs="Segoe UI Light"/>
          <w:vertAlign w:val="superscript"/>
        </w:rPr>
        <w:t>Super</w:t>
      </w:r>
      <w:r>
        <w:rPr>
          <w:rFonts w:ascii="Segoe UI Light" w:hAnsi="Segoe UI Light" w:cs="Segoe UI Light"/>
        </w:rPr>
        <w:t>Script</w:t>
      </w:r>
    </w:p>
    <w:p w14:paraId="3F762580" w14:textId="77777777" w:rsidR="00ED24B2" w:rsidRDefault="00ED24B2">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40"/>
      </w:pPr>
      <w:r>
        <w:rPr>
          <w:rFonts w:ascii="Segoe UI Light" w:hAnsi="Segoe UI Light" w:cs="Segoe UI Light"/>
          <w:vertAlign w:val="subscript"/>
        </w:rPr>
        <w:t>Sub</w:t>
      </w:r>
      <w:r>
        <w:rPr>
          <w:rFonts w:ascii="Segoe UI Light" w:hAnsi="Segoe UI Light" w:cs="Segoe UI Light"/>
        </w:rPr>
        <w:t>Script</w:t>
      </w:r>
    </w:p>
    <w:p w14:paraId="32896A6E" w14:textId="77777777" w:rsidR="00ED24B2" w:rsidRDefault="00ED24B2">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40"/>
        <w:rPr>
          <w:rFonts w:ascii="Segoe UI Light" w:hAnsi="Segoe UI Light" w:cs="Segoe UI Light"/>
          <w:spacing w:val="100"/>
          <w:sz w:val="48"/>
          <w:szCs w:val="48"/>
        </w:rPr>
      </w:pPr>
      <w:r>
        <w:rPr>
          <w:rFonts w:ascii="Segoe UI Light" w:hAnsi="Segoe UI Light" w:cs="Segoe UI Light"/>
          <w:spacing w:val="100"/>
          <w:sz w:val="48"/>
          <w:szCs w:val="48"/>
        </w:rPr>
        <w:t>Expanded Text</w:t>
      </w:r>
    </w:p>
    <w:p w14:paraId="5CC4CA03" w14:textId="77777777" w:rsidR="00ED24B2" w:rsidRDefault="00ED24B2">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40"/>
        <w:rPr>
          <w:rFonts w:ascii="Segoe UI Light" w:hAnsi="Segoe UI Light" w:cs="Segoe UI Light"/>
          <w:spacing w:val="-40"/>
          <w:sz w:val="48"/>
          <w:szCs w:val="48"/>
        </w:rPr>
      </w:pPr>
      <w:r>
        <w:rPr>
          <w:rFonts w:ascii="Segoe UI Light" w:hAnsi="Segoe UI Light" w:cs="Segoe UI Light"/>
          <w:spacing w:val="-40"/>
          <w:sz w:val="48"/>
          <w:szCs w:val="48"/>
        </w:rPr>
        <w:t>Reduced Text</w:t>
      </w:r>
    </w:p>
    <w:p w14:paraId="0486BCF2" w14:textId="77777777" w:rsidR="00ED24B2" w:rsidRDefault="00ED24B2">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40"/>
        <w:rPr>
          <w:rFonts w:ascii="Segoe UI Light" w:hAnsi="Segoe UI Light" w:cs="Segoe UI Light"/>
          <w:smallCaps/>
        </w:rPr>
      </w:pPr>
      <w:r>
        <w:rPr>
          <w:rFonts w:ascii="Segoe UI Light" w:hAnsi="Segoe UI Light" w:cs="Segoe UI Light"/>
          <w:caps/>
        </w:rPr>
        <w:t xml:space="preserve">All Caps, </w:t>
      </w:r>
      <w:r>
        <w:rPr>
          <w:rFonts w:ascii="Segoe UI Light" w:hAnsi="Segoe UI Light" w:cs="Segoe UI Light"/>
          <w:smallCaps/>
        </w:rPr>
        <w:t>Small Caps, Petite Caps</w:t>
      </w:r>
    </w:p>
    <w:p w14:paraId="400B39F3" w14:textId="77777777" w:rsidR="00ED24B2" w:rsidRDefault="00ED24B2">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40"/>
        <w:rPr>
          <w:rFonts w:ascii="Segoe UI Light" w:hAnsi="Segoe UI Light" w:cs="Segoe UI Light"/>
          <w:smallCaps/>
          <w:spacing w:val="100"/>
        </w:rPr>
      </w:pPr>
      <w:r>
        <w:rPr>
          <w:rFonts w:ascii="Segoe UI Light" w:hAnsi="Segoe UI Light" w:cs="Segoe UI Light"/>
          <w:smallCaps/>
          <w:spacing w:val="100"/>
        </w:rPr>
        <w:t>CHARACTER SCALING</w:t>
      </w:r>
    </w:p>
    <w:p w14:paraId="09BAF54C"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p>
    <w:p w14:paraId="64612C2A"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ectPr w:rsidR="00ED24B2">
          <w:pgSz w:w="15840" w:h="12240" w:orient="landscape"/>
          <w:pgMar w:top="1151" w:right="720" w:bottom="1253" w:left="720" w:header="567" w:footer="567" w:gutter="0"/>
          <w:cols w:num="2" w:sep="1" w:space="720"/>
          <w:noEndnote/>
          <w:titlePg/>
        </w:sectPr>
      </w:pPr>
      <w:bookmarkStart w:id="12" w:name="_Toc65546"/>
      <w:bookmarkEnd w:id="12"/>
    </w:p>
    <w:p w14:paraId="7EE83300" w14:textId="77777777" w:rsidR="00ED24B2" w:rsidRDefault="00ED24B2">
      <w:pPr>
        <w:pStyle w:val="Heading21"/>
      </w:pPr>
      <w:r>
        <w:lastRenderedPageBreak/>
        <w:t>Hyperlinks and Targets</w:t>
      </w:r>
    </w:p>
    <w:p w14:paraId="2CF98ED9"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t xml:space="preserve">TX Text Control supports document targets, bookmarks and hyperlinks </w:t>
      </w:r>
      <w:hyperlink w:anchor="Tables" w:history="1">
        <w:r w:rsidR="008061D9" w:rsidRPr="008061D9">
          <w:rPr>
            <w:rStyle w:val="Hyperlink"/>
            <w:rFonts w:ascii="Arial" w:hAnsi="Arial" w:cs="Arial"/>
          </w:rPr>
          <w:t>Tables</w:t>
        </w:r>
      </w:hyperlink>
      <w:r>
        <w:t xml:space="preserve">that are 100% compatible to MS Word. You can insert a </w:t>
      </w:r>
      <w:hyperlink w:anchor="Tables" w:history="1">
        <w:r>
          <w:rPr>
            <w:color w:val="0000FF"/>
            <w:u w:val="single"/>
          </w:rPr>
          <w:t>document link</w:t>
        </w:r>
        <w:r>
          <w:t xml:space="preserve"> </w:t>
        </w:r>
      </w:hyperlink>
      <w:r>
        <w:t>that points to another target.</w:t>
      </w:r>
    </w:p>
    <w:p w14:paraId="7CE9DA71" w14:textId="77777777" w:rsidR="00ED24B2" w:rsidRDefault="00ED24B2">
      <w:pPr>
        <w:pStyle w:val="Heading2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bookmarkStart w:id="13" w:name="_Toc65547"/>
      <w:bookmarkEnd w:id="13"/>
      <w:r>
        <w:t xml:space="preserve">Stylesheets </w:t>
      </w:r>
    </w:p>
    <w:p w14:paraId="326E296C"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t>TX Text Control supports both paragraph and character based styles, as well as multiple style inheritance. The stylesheets are compatible with MS Word, and can be used with RTF, DOC and DOCX files.</w:t>
      </w:r>
    </w:p>
    <w:p w14:paraId="4737DE30" w14:textId="77777777" w:rsidR="00ED24B2" w:rsidRDefault="00ED24B2">
      <w:pPr>
        <w:pStyle w:val="DemoStyle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t>Demo Style 1</w:t>
      </w:r>
    </w:p>
    <w:p w14:paraId="4553BBFE" w14:textId="77777777" w:rsidR="00ED24B2" w:rsidRDefault="00ED24B2">
      <w:pPr>
        <w:pStyle w:val="DemoStyle2"/>
        <w:tabs>
          <w:tab w:val="left" w:pos="288"/>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pPr>
      <w:r>
        <w:t>Demo Style 2</w:t>
      </w:r>
    </w:p>
    <w:p w14:paraId="385FCFF9" w14:textId="77777777" w:rsidR="00ED24B2" w:rsidRDefault="00ED24B2">
      <w:pPr>
        <w:pStyle w:val="DemoStyle3"/>
        <w:numPr>
          <w:ilvl w:val="0"/>
          <w:numId w:val="3"/>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t>Demo Style 3</w:t>
      </w:r>
    </w:p>
    <w:p w14:paraId="4EBA4EFC" w14:textId="77777777" w:rsidR="00ED24B2" w:rsidRDefault="00ED24B2">
      <w:pPr>
        <w:pStyle w:val="DemoStyle3"/>
        <w:numPr>
          <w:ilvl w:val="1"/>
          <w:numId w:val="3"/>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t>Second Entry</w:t>
      </w:r>
    </w:p>
    <w:p w14:paraId="5C74F6FB" w14:textId="77777777" w:rsidR="00ED24B2" w:rsidRDefault="00ED24B2">
      <w:pPr>
        <w:pStyle w:val="DemoStyle3"/>
        <w:numPr>
          <w:ilvl w:val="1"/>
          <w:numId w:val="3"/>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t>Third Entry</w:t>
      </w:r>
    </w:p>
    <w:p w14:paraId="0E33E86F" w14:textId="3A66D458" w:rsidR="00ED24B2" w:rsidRDefault="003F0018">
      <w:pPr>
        <w:pStyle w:val="Heading21"/>
      </w:pPr>
      <w:bookmarkStart w:id="14" w:name="_Toc65548"/>
      <w:bookmarkEnd w:id="14"/>
      <w:r>
        <w:rPr>
          <w:noProof/>
        </w:rPr>
        <w:drawing>
          <wp:anchor distT="0" distB="0" distL="0" distR="0" simplePos="0" relativeHeight="251659264" behindDoc="1" locked="0" layoutInCell="1" allowOverlap="1" wp14:anchorId="75B9B4B9" wp14:editId="663C827D">
            <wp:simplePos x="0" y="0"/>
            <wp:positionH relativeFrom="column">
              <wp:align>center</wp:align>
            </wp:positionH>
            <wp:positionV relativeFrom="paragraph">
              <wp:posOffset>461010</wp:posOffset>
            </wp:positionV>
            <wp:extent cx="4641850" cy="2117090"/>
            <wp:effectExtent l="0" t="0" r="0" b="0"/>
            <wp:wrapNone/>
            <wp:docPr id="1910970932" name="_tx_id_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x_id_4_"/>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1850" cy="2117090"/>
                    </a:xfrm>
                    <a:prstGeom prst="rect">
                      <a:avLst/>
                    </a:prstGeom>
                    <a:noFill/>
                    <a:ln>
                      <a:noFill/>
                    </a:ln>
                  </pic:spPr>
                </pic:pic>
              </a:graphicData>
            </a:graphic>
            <wp14:sizeRelH relativeFrom="page">
              <wp14:pctWidth>0</wp14:pctWidth>
            </wp14:sizeRelH>
            <wp14:sizeRelV relativeFrom="page">
              <wp14:pctHeight>0</wp14:pctHeight>
            </wp14:sizeRelV>
          </wp:anchor>
        </w:drawing>
      </w:r>
      <w:r w:rsidR="00ED24B2">
        <w:t xml:space="preserve">Background Image Support </w:t>
      </w:r>
    </w:p>
    <w:p w14:paraId="7868975A"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t>Images and can be inserted as a character within a line of text, or as a fixed-positioned object anchored to a paragraph.</w:t>
      </w:r>
    </w:p>
    <w:p w14:paraId="5F835E44" w14:textId="77777777" w:rsidR="00ED24B2" w:rsidRDefault="00ED24B2">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t>This text contains an image that has been added behind the text. Images can be also positioned in front of the text.</w:t>
      </w:r>
    </w:p>
    <w:sectPr w:rsidR="00ED24B2">
      <w:pgSz w:w="12240" w:h="15840"/>
      <w:pgMar w:top="720" w:right="1253" w:bottom="720" w:left="720" w:header="567" w:footer="567"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C703D4" w14:textId="77777777" w:rsidR="00C63D00" w:rsidRDefault="00C63D00">
      <w:r>
        <w:separator/>
      </w:r>
    </w:p>
  </w:endnote>
  <w:endnote w:type="continuationSeparator" w:id="0">
    <w:p w14:paraId="350D1BB2" w14:textId="77777777" w:rsidR="00C63D00" w:rsidRDefault="00C63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Black">
    <w:panose1 w:val="020B0A02040204020203"/>
    <w:charset w:val="00"/>
    <w:family w:val="swiss"/>
    <w:pitch w:val="variable"/>
    <w:sig w:usb0="E00002FF" w:usb1="4000E4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2A952A" w14:textId="2B328044" w:rsidR="00ED24B2" w:rsidRDefault="003F0018">
    <w:pPr>
      <w:tabs>
        <w:tab w:val="left" w:pos="1134"/>
        <w:tab w:val="left" w:pos="2268"/>
        <w:tab w:val="left" w:pos="3402"/>
        <w:tab w:val="left" w:pos="4536"/>
        <w:tab w:val="right" w:pos="14428"/>
      </w:tabs>
      <w:rPr>
        <w:lang w:eastAsia="en-US"/>
      </w:rPr>
    </w:pPr>
    <w:r>
      <w:rPr>
        <w:noProof/>
        <w:lang w:eastAsia="en-US"/>
      </w:rPr>
      <w:drawing>
        <wp:inline distT="0" distB="0" distL="0" distR="0" wp14:anchorId="473FBD63" wp14:editId="0ABA6146">
          <wp:extent cx="1847850" cy="200025"/>
          <wp:effectExtent l="0" t="0" r="0" b="0"/>
          <wp:docPr id="2" name="_tx_id_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x_id_6_"/>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7850" cy="20002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F945E" w14:textId="4AD51F0D" w:rsidR="00ED24B2" w:rsidRDefault="003F0018">
    <w:pPr>
      <w:tabs>
        <w:tab w:val="left" w:pos="1134"/>
        <w:tab w:val="left" w:pos="2268"/>
        <w:tab w:val="left" w:pos="3402"/>
        <w:tab w:val="left" w:pos="4536"/>
        <w:tab w:val="right" w:pos="14428"/>
      </w:tabs>
      <w:rPr>
        <w:lang w:eastAsia="en-US"/>
      </w:rPr>
    </w:pPr>
    <w:r>
      <w:rPr>
        <w:noProof/>
        <w:lang w:eastAsia="en-US"/>
      </w:rPr>
      <w:drawing>
        <wp:inline distT="0" distB="0" distL="0" distR="0" wp14:anchorId="3F2C7E7B" wp14:editId="40CE7116">
          <wp:extent cx="1781175" cy="285750"/>
          <wp:effectExtent l="0" t="0" r="0" b="0"/>
          <wp:docPr id="6" name="_tx_id_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x_id_8_"/>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1175" cy="2857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EECD49" w14:textId="77777777" w:rsidR="00C63D00" w:rsidRDefault="00C63D00">
      <w:r>
        <w:separator/>
      </w:r>
    </w:p>
  </w:footnote>
  <w:footnote w:type="continuationSeparator" w:id="0">
    <w:p w14:paraId="34FC4866" w14:textId="77777777" w:rsidR="00C63D00" w:rsidRDefault="00C63D00">
      <w:r>
        <w:continuationSeparator/>
      </w:r>
    </w:p>
  </w:footnote>
  <w:footnote w:id="1">
    <w:p w14:paraId="28FD12CC" w14:textId="2388199C" w:rsidR="00000000" w:rsidRDefault="00ED24B2">
      <w:pPr>
        <w:pStyle w:val="FootnoteText"/>
        <w:tabs>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rPr>
          <w:rStyle w:val="FootnoteReference"/>
          <w:rFonts w:cs="Segoe UI Light"/>
          <w:lang w:val="en-US" w:eastAsia="zh-CN"/>
        </w:rPr>
        <w:footnoteRef/>
      </w:r>
      <w:r>
        <w:t xml:space="preserve"> Form fields are available in the </w:t>
      </w:r>
      <w:hyperlink r:id="rId1" w:history="1">
        <w:r>
          <w:rPr>
            <w:color w:val="0000FF"/>
            <w:u w:val="single"/>
          </w:rPr>
          <w:t>Enterprise Edition</w:t>
        </w:r>
      </w:hyperlink>
      <w:r>
        <w:t xml:space="preserve"> of TX Text Control. </w:t>
      </w:r>
    </w:p>
  </w:footnote>
  <w:footnote w:id="2">
    <w:p w14:paraId="0FC6D4FC" w14:textId="77777777" w:rsidR="00000000" w:rsidRDefault="00ED24B2">
      <w:pPr>
        <w:pStyle w:val="FootnoteText"/>
        <w:tabs>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rPr>
          <w:rStyle w:val="FootnoteReference"/>
          <w:rFonts w:cs="Segoe UI Light"/>
          <w:lang w:val="en-US" w:eastAsia="zh-CN"/>
        </w:rPr>
        <w:footnoteRef/>
      </w:r>
      <w:r>
        <w:t xml:space="preserve"> Very popular in academic writing, footnotes are used to cite specific statements or quotations.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C1970" w14:textId="77777777" w:rsidR="00ED24B2" w:rsidRDefault="00ED24B2">
    <w:pPr>
      <w:pStyle w:val="Normal0"/>
      <w:keepNext/>
      <w:widowControl/>
      <w:tabs>
        <w:tab w:val="clear" w:pos="1134"/>
        <w:tab w:val="right" w:pos="14428"/>
      </w:tabs>
      <w:outlineLvl w:val="0"/>
      <w:rPr>
        <w:rFonts w:ascii="Segoe UI Light" w:hAnsi="Segoe UI Light" w:cs="Segoe UI Light"/>
        <w:b/>
        <w:bCs/>
        <w:color w:val="404040"/>
        <w:sz w:val="24"/>
        <w:szCs w:val="24"/>
      </w:rPr>
    </w:pPr>
    <w:r>
      <w:rPr>
        <w:rFonts w:ascii="Segoe UI Light" w:hAnsi="Segoe UI Light" w:cs="Segoe UI Light"/>
        <w:b/>
        <w:bCs/>
        <w:color w:val="404040"/>
        <w:sz w:val="24"/>
        <w:szCs w:val="24"/>
      </w:rPr>
      <w:t xml:space="preserve">TX Text Control Demo Document </w:t>
    </w:r>
    <w:r>
      <w:rPr>
        <w:rFonts w:ascii="Segoe UI Light" w:hAnsi="Segoe UI Light" w:cs="Segoe UI Light"/>
        <w:b/>
        <w:bCs/>
        <w:color w:val="404040"/>
        <w:sz w:val="24"/>
        <w:szCs w:val="24"/>
      </w:rPr>
      <w:tab/>
      <w:t xml:space="preserve">Page </w:t>
    </w:r>
    <w:r>
      <w:rPr>
        <w:rFonts w:ascii="Segoe UI Light" w:hAnsi="Segoe UI Light" w:cs="Segoe UI Light"/>
        <w:b/>
        <w:bCs/>
        <w:color w:val="404040"/>
        <w:sz w:val="24"/>
        <w:szCs w:val="24"/>
      </w:rPr>
      <w:fldChar w:fldCharType="begin"/>
    </w:r>
    <w:r>
      <w:rPr>
        <w:rFonts w:ascii="Segoe UI Light" w:hAnsi="Segoe UI Light" w:cs="Segoe UI Light"/>
        <w:b/>
        <w:bCs/>
        <w:color w:val="404040"/>
        <w:sz w:val="24"/>
        <w:szCs w:val="24"/>
      </w:rPr>
      <w:instrText xml:space="preserve"> PAGE \* Arabic </w:instrText>
    </w:r>
    <w:r>
      <w:rPr>
        <w:rFonts w:ascii="Segoe UI Light" w:hAnsi="Segoe UI Light" w:cs="Segoe UI Light"/>
        <w:b/>
        <w:bCs/>
        <w:color w:val="404040"/>
        <w:sz w:val="24"/>
        <w:szCs w:val="24"/>
      </w:rPr>
      <w:fldChar w:fldCharType="separate"/>
    </w:r>
    <w:r>
      <w:rPr>
        <w:rFonts w:ascii="Segoe UI Light" w:hAnsi="Segoe UI Light" w:cs="Segoe UI Light"/>
        <w:b/>
        <w:bCs/>
        <w:color w:val="404040"/>
        <w:sz w:val="24"/>
        <w:szCs w:val="24"/>
      </w:rPr>
      <w:t>1</w:t>
    </w:r>
    <w:r>
      <w:rPr>
        <w:rFonts w:ascii="Segoe UI Light" w:hAnsi="Segoe UI Light" w:cs="Segoe UI Light"/>
        <w:b/>
        <w:bCs/>
        <w:color w:val="404040"/>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EB426" w14:textId="0B9E0B10" w:rsidR="00ED24B2" w:rsidRDefault="003F0018">
    <w:pPr>
      <w:pStyle w:val="Normal0"/>
      <w:tabs>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sz w:val="24"/>
        <w:szCs w:val="24"/>
      </w:rPr>
    </w:pPr>
    <w:r>
      <w:rPr>
        <w:noProof/>
      </w:rPr>
      <w:drawing>
        <wp:anchor distT="0" distB="0" distL="0" distR="0" simplePos="0" relativeHeight="251658240" behindDoc="1" locked="0" layoutInCell="1" allowOverlap="1" wp14:anchorId="73514B3D" wp14:editId="31E725B3">
          <wp:simplePos x="0" y="0"/>
          <wp:positionH relativeFrom="page">
            <wp:posOffset>0</wp:posOffset>
          </wp:positionH>
          <wp:positionV relativeFrom="page">
            <wp:posOffset>-142240</wp:posOffset>
          </wp:positionV>
          <wp:extent cx="2361565" cy="2135505"/>
          <wp:effectExtent l="0" t="0" r="0" b="0"/>
          <wp:wrapNone/>
          <wp:docPr id="1" name="_tx_id_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x_id_1_"/>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1565" cy="21355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rPr>
      <w:drawing>
        <wp:inline distT="0" distB="0" distL="0" distR="0" wp14:anchorId="10C05FEB" wp14:editId="671B480C">
          <wp:extent cx="2266950" cy="361950"/>
          <wp:effectExtent l="0" t="0" r="0" b="0"/>
          <wp:docPr id="4" name="_tx_id_7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x_id_7_"/>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6950" cy="361950"/>
                  </a:xfrm>
                  <a:prstGeom prst="rect">
                    <a:avLst/>
                  </a:prstGeom>
                  <a:noFill/>
                  <a:ln>
                    <a:noFill/>
                  </a:ln>
                </pic:spPr>
              </pic:pic>
            </a:graphicData>
          </a:graphic>
        </wp:inline>
      </w:drawing>
    </w:r>
  </w:p>
  <w:p w14:paraId="5EB1F689" w14:textId="77777777" w:rsidR="00ED24B2" w:rsidRDefault="00ED24B2">
    <w:pPr>
      <w:pStyle w:val="Normal0"/>
      <w:tabs>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49D3A" w14:textId="77777777" w:rsidR="00ED24B2" w:rsidRDefault="00ED24B2">
    <w:pPr>
      <w:pStyle w:val="Normal0"/>
      <w:keepNext/>
      <w:widowControl/>
      <w:tabs>
        <w:tab w:val="clear" w:pos="1134"/>
        <w:tab w:val="right" w:pos="14428"/>
      </w:tabs>
      <w:outlineLvl w:val="0"/>
      <w:rPr>
        <w:rFonts w:ascii="Segoe UI Light" w:hAnsi="Segoe UI Light" w:cs="Segoe UI Light"/>
        <w:b/>
        <w:bCs/>
        <w:color w:val="404040"/>
        <w:sz w:val="24"/>
        <w:szCs w:val="24"/>
      </w:rPr>
    </w:pPr>
    <w:r>
      <w:rPr>
        <w:rFonts w:ascii="Segoe UI Light" w:hAnsi="Segoe UI Light" w:cs="Segoe UI Light"/>
        <w:b/>
        <w:bCs/>
        <w:color w:val="404040"/>
        <w:sz w:val="24"/>
        <w:szCs w:val="24"/>
      </w:rPr>
      <w:t xml:space="preserve">TX Text Control Demo Document </w:t>
    </w:r>
    <w:r>
      <w:rPr>
        <w:rFonts w:ascii="Segoe UI Light" w:hAnsi="Segoe UI Light" w:cs="Segoe UI Light"/>
        <w:b/>
        <w:bCs/>
        <w:color w:val="404040"/>
        <w:sz w:val="24"/>
        <w:szCs w:val="24"/>
      </w:rPr>
      <w:tab/>
      <w:t xml:space="preserve">Page </w:t>
    </w:r>
    <w:r>
      <w:rPr>
        <w:rFonts w:ascii="Segoe UI Light" w:hAnsi="Segoe UI Light" w:cs="Segoe UI Light"/>
        <w:b/>
        <w:bCs/>
        <w:color w:val="404040"/>
        <w:sz w:val="24"/>
        <w:szCs w:val="24"/>
      </w:rPr>
      <w:fldChar w:fldCharType="begin"/>
    </w:r>
    <w:r>
      <w:rPr>
        <w:rFonts w:ascii="Segoe UI Light" w:hAnsi="Segoe UI Light" w:cs="Segoe UI Light"/>
        <w:b/>
        <w:bCs/>
        <w:color w:val="404040"/>
        <w:sz w:val="24"/>
        <w:szCs w:val="24"/>
      </w:rPr>
      <w:instrText xml:space="preserve"> PAGE \* Arabic </w:instrText>
    </w:r>
    <w:r>
      <w:rPr>
        <w:rFonts w:ascii="Segoe UI Light" w:hAnsi="Segoe UI Light" w:cs="Segoe UI Light"/>
        <w:b/>
        <w:bCs/>
        <w:color w:val="404040"/>
        <w:sz w:val="24"/>
        <w:szCs w:val="24"/>
      </w:rPr>
      <w:fldChar w:fldCharType="separate"/>
    </w:r>
    <w:r>
      <w:rPr>
        <w:rFonts w:ascii="Segoe UI Light" w:hAnsi="Segoe UI Light" w:cs="Segoe UI Light"/>
        <w:b/>
        <w:bCs/>
        <w:color w:val="404040"/>
        <w:sz w:val="24"/>
        <w:szCs w:val="24"/>
      </w:rPr>
      <w:t>1</w:t>
    </w:r>
    <w:r>
      <w:rPr>
        <w:rFonts w:ascii="Segoe UI Light" w:hAnsi="Segoe UI Light" w:cs="Segoe UI Light"/>
        <w:b/>
        <w:bCs/>
        <w:color w:val="40404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FFFFFFFF"/>
    <w:lvl w:ilvl="0">
      <w:start w:val="1"/>
      <w:numFmt w:val="decimal"/>
      <w:lvlText w:val="%1."/>
      <w:lvlJc w:val="left"/>
      <w:pPr>
        <w:ind w:firstLine="288"/>
      </w:pPr>
      <w:rPr>
        <w:rFonts w:ascii="Segoe UI Black" w:hAnsi="Segoe UI Black" w:cs="Segoe UI Black"/>
        <w:b w:val="0"/>
        <w:bCs w:val="0"/>
        <w:i w:val="0"/>
        <w:iCs w:val="0"/>
        <w:caps w:val="0"/>
        <w:smallCaps w:val="0"/>
        <w:strike w:val="0"/>
        <w:color w:val="auto"/>
        <w:spacing w:val="0"/>
        <w:w w:val="100"/>
        <w:position w:val="0"/>
        <w:u w:val="none"/>
        <w:vertAlign w:val="baseline"/>
      </w:rPr>
    </w:lvl>
    <w:lvl w:ilvl="1">
      <w:start w:val="1"/>
      <w:numFmt w:val="decimal"/>
      <w:lvlText w:val="%2."/>
      <w:lvlJc w:val="left"/>
      <w:pPr>
        <w:ind w:firstLine="288"/>
      </w:pPr>
      <w:rPr>
        <w:rFonts w:ascii="Segoe UI Black" w:hAnsi="Segoe UI Black" w:cs="Segoe UI Black"/>
        <w:b w:val="0"/>
        <w:bCs w:val="0"/>
        <w:i w:val="0"/>
        <w:iCs w:val="0"/>
        <w:caps w:val="0"/>
        <w:smallCaps w:val="0"/>
        <w:strike w:val="0"/>
        <w:color w:val="auto"/>
        <w:spacing w:val="0"/>
        <w:w w:val="100"/>
        <w:position w:val="0"/>
        <w:u w:val="none"/>
        <w:vertAlign w:val="baseline"/>
      </w:rPr>
    </w:lvl>
    <w:lvl w:ilvl="2">
      <w:start w:val="1"/>
      <w:numFmt w:val="decimal"/>
      <w:lvlText w:val="%3."/>
      <w:lvlJc w:val="left"/>
      <w:pPr>
        <w:ind w:firstLine="288"/>
      </w:pPr>
      <w:rPr>
        <w:rFonts w:ascii="Segoe UI Black" w:hAnsi="Segoe UI Black" w:cs="Segoe UI Black"/>
        <w:b w:val="0"/>
        <w:bCs w:val="0"/>
        <w:i w:val="0"/>
        <w:iCs w:val="0"/>
        <w:caps w:val="0"/>
        <w:smallCaps w:val="0"/>
        <w:strike w:val="0"/>
        <w:color w:val="auto"/>
        <w:spacing w:val="0"/>
        <w:w w:val="100"/>
        <w:position w:val="0"/>
        <w:u w:val="none"/>
        <w:vertAlign w:val="baseline"/>
      </w:rPr>
    </w:lvl>
    <w:lvl w:ilvl="3">
      <w:start w:val="1"/>
      <w:numFmt w:val="decimal"/>
      <w:lvlText w:val="%4."/>
      <w:lvlJc w:val="left"/>
      <w:pPr>
        <w:ind w:firstLine="288"/>
      </w:pPr>
      <w:rPr>
        <w:rFonts w:ascii="Segoe UI Black" w:hAnsi="Segoe UI Black" w:cs="Segoe UI Black"/>
        <w:b w:val="0"/>
        <w:bCs w:val="0"/>
        <w:i w:val="0"/>
        <w:iCs w:val="0"/>
        <w:caps w:val="0"/>
        <w:smallCaps w:val="0"/>
        <w:strike w:val="0"/>
        <w:color w:val="auto"/>
        <w:spacing w:val="0"/>
        <w:w w:val="100"/>
        <w:position w:val="0"/>
        <w:u w:val="none"/>
        <w:vertAlign w:val="baseline"/>
      </w:rPr>
    </w:lvl>
    <w:lvl w:ilvl="4">
      <w:start w:val="1"/>
      <w:numFmt w:val="decimal"/>
      <w:lvlText w:val="%5."/>
      <w:lvlJc w:val="left"/>
      <w:pPr>
        <w:ind w:firstLine="288"/>
      </w:pPr>
      <w:rPr>
        <w:rFonts w:ascii="Segoe UI Black" w:hAnsi="Segoe UI Black" w:cs="Segoe UI Black"/>
        <w:b w:val="0"/>
        <w:bCs w:val="0"/>
        <w:i w:val="0"/>
        <w:iCs w:val="0"/>
        <w:caps w:val="0"/>
        <w:smallCaps w:val="0"/>
        <w:strike w:val="0"/>
        <w:color w:val="auto"/>
        <w:spacing w:val="0"/>
        <w:w w:val="100"/>
        <w:position w:val="0"/>
        <w:u w:val="none"/>
        <w:vertAlign w:val="baseline"/>
      </w:rPr>
    </w:lvl>
    <w:lvl w:ilvl="5">
      <w:start w:val="1"/>
      <w:numFmt w:val="decimal"/>
      <w:lvlText w:val="%6."/>
      <w:lvlJc w:val="left"/>
      <w:pPr>
        <w:ind w:firstLine="288"/>
      </w:pPr>
      <w:rPr>
        <w:rFonts w:ascii="Segoe UI Black" w:hAnsi="Segoe UI Black" w:cs="Segoe UI Black"/>
        <w:b w:val="0"/>
        <w:bCs w:val="0"/>
        <w:i w:val="0"/>
        <w:iCs w:val="0"/>
        <w:caps w:val="0"/>
        <w:smallCaps w:val="0"/>
        <w:strike w:val="0"/>
        <w:color w:val="auto"/>
        <w:spacing w:val="0"/>
        <w:w w:val="100"/>
        <w:position w:val="0"/>
        <w:u w:val="none"/>
        <w:vertAlign w:val="baseline"/>
      </w:rPr>
    </w:lvl>
    <w:lvl w:ilvl="6">
      <w:start w:val="1"/>
      <w:numFmt w:val="decimal"/>
      <w:lvlText w:val="%7."/>
      <w:lvlJc w:val="left"/>
      <w:pPr>
        <w:ind w:firstLine="288"/>
      </w:pPr>
      <w:rPr>
        <w:rFonts w:ascii="Segoe UI Black" w:hAnsi="Segoe UI Black" w:cs="Segoe UI Black"/>
        <w:b w:val="0"/>
        <w:bCs w:val="0"/>
        <w:i w:val="0"/>
        <w:iCs w:val="0"/>
        <w:caps w:val="0"/>
        <w:smallCaps w:val="0"/>
        <w:strike w:val="0"/>
        <w:color w:val="auto"/>
        <w:spacing w:val="0"/>
        <w:w w:val="100"/>
        <w:position w:val="0"/>
        <w:u w:val="none"/>
        <w:vertAlign w:val="baseline"/>
      </w:rPr>
    </w:lvl>
    <w:lvl w:ilvl="7">
      <w:start w:val="1"/>
      <w:numFmt w:val="decimal"/>
      <w:lvlText w:val="%8."/>
      <w:lvlJc w:val="left"/>
      <w:pPr>
        <w:ind w:firstLine="288"/>
      </w:pPr>
      <w:rPr>
        <w:rFonts w:ascii="Segoe UI Black" w:hAnsi="Segoe UI Black" w:cs="Segoe UI Black"/>
        <w:b w:val="0"/>
        <w:bCs w:val="0"/>
        <w:i w:val="0"/>
        <w:iCs w:val="0"/>
        <w:caps w:val="0"/>
        <w:smallCaps w:val="0"/>
        <w:strike w:val="0"/>
        <w:color w:val="auto"/>
        <w:spacing w:val="0"/>
        <w:w w:val="100"/>
        <w:position w:val="0"/>
        <w:u w:val="none"/>
        <w:vertAlign w:val="baseline"/>
      </w:rPr>
    </w:lvl>
    <w:lvl w:ilvl="8">
      <w:start w:val="1"/>
      <w:numFmt w:val="decimal"/>
      <w:lvlText w:val="%9."/>
      <w:lvlJc w:val="left"/>
      <w:pPr>
        <w:ind w:firstLine="288"/>
      </w:pPr>
      <w:rPr>
        <w:rFonts w:ascii="Segoe UI Black" w:hAnsi="Segoe UI Black" w:cs="Segoe UI Black"/>
        <w:b w:val="0"/>
        <w:bCs w:val="0"/>
        <w:i w:val="0"/>
        <w:iCs w:val="0"/>
        <w:caps w:val="0"/>
        <w:smallCaps w:val="0"/>
        <w:strike w:val="0"/>
        <w:color w:val="auto"/>
        <w:spacing w:val="0"/>
        <w:w w:val="100"/>
        <w:position w:val="0"/>
        <w:u w:val="none"/>
        <w:vertAlign w:val="baseline"/>
      </w:rPr>
    </w:lvl>
  </w:abstractNum>
  <w:abstractNum w:abstractNumId="1" w15:restartNumberingAfterBreak="0">
    <w:nsid w:val="00000002"/>
    <w:multiLevelType w:val="multilevel"/>
    <w:tmpl w:val="FFFFFFFF"/>
    <w:lvl w:ilvl="0">
      <w:start w:val="1"/>
      <w:numFmt w:val="decimal"/>
      <w:lvlText w:val="%1."/>
      <w:lvlJc w:val="left"/>
      <w:pPr>
        <w:ind w:firstLine="288"/>
      </w:pPr>
      <w:rPr>
        <w:rFonts w:ascii="Segoe UI Light" w:hAnsi="Segoe UI Light" w:cs="Segoe UI Light"/>
        <w:b w:val="0"/>
        <w:bCs w:val="0"/>
        <w:i w:val="0"/>
        <w:iCs w:val="0"/>
        <w:caps w:val="0"/>
        <w:smallCaps w:val="0"/>
        <w:strike w:val="0"/>
        <w:color w:val="auto"/>
        <w:spacing w:val="0"/>
        <w:w w:val="100"/>
        <w:position w:val="0"/>
        <w:sz w:val="24"/>
        <w:szCs w:val="24"/>
        <w:u w:val="none"/>
        <w:vertAlign w:val="baseline"/>
      </w:rPr>
    </w:lvl>
    <w:lvl w:ilvl="1">
      <w:start w:val="1"/>
      <w:numFmt w:val="decimal"/>
      <w:lvlText w:val="%1.%2."/>
      <w:lvlJc w:val="left"/>
      <w:pPr>
        <w:ind w:left="1134" w:firstLine="288"/>
      </w:pPr>
      <w:rPr>
        <w:rFonts w:ascii="Segoe UI Light" w:hAnsi="Segoe UI Light" w:cs="Segoe UI Light"/>
        <w:b w:val="0"/>
        <w:bCs w:val="0"/>
        <w:i w:val="0"/>
        <w:iCs w:val="0"/>
        <w:caps w:val="0"/>
        <w:smallCaps w:val="0"/>
        <w:strike w:val="0"/>
        <w:color w:val="auto"/>
        <w:spacing w:val="0"/>
        <w:w w:val="100"/>
        <w:position w:val="0"/>
        <w:sz w:val="24"/>
        <w:szCs w:val="24"/>
        <w:u w:val="none"/>
        <w:vertAlign w:val="baseline"/>
      </w:rPr>
    </w:lvl>
    <w:lvl w:ilvl="2">
      <w:start w:val="1"/>
      <w:numFmt w:val="decimal"/>
      <w:lvlText w:val="%1.%2.%3."/>
      <w:lvlJc w:val="left"/>
      <w:pPr>
        <w:ind w:left="2268" w:firstLine="288"/>
      </w:pPr>
      <w:rPr>
        <w:rFonts w:ascii="Segoe UI Light" w:hAnsi="Segoe UI Light" w:cs="Segoe UI Light"/>
        <w:b w:val="0"/>
        <w:bCs w:val="0"/>
        <w:i w:val="0"/>
        <w:iCs w:val="0"/>
        <w:caps w:val="0"/>
        <w:smallCaps w:val="0"/>
        <w:strike w:val="0"/>
        <w:color w:val="auto"/>
        <w:spacing w:val="0"/>
        <w:w w:val="100"/>
        <w:position w:val="0"/>
        <w:sz w:val="24"/>
        <w:szCs w:val="24"/>
        <w:u w:val="none"/>
        <w:vertAlign w:val="baseline"/>
      </w:rPr>
    </w:lvl>
    <w:lvl w:ilvl="3">
      <w:start w:val="1"/>
      <w:numFmt w:val="decimal"/>
      <w:lvlText w:val="%1.%2.%3.%4."/>
      <w:lvlJc w:val="left"/>
      <w:pPr>
        <w:ind w:left="3402" w:firstLine="288"/>
      </w:pPr>
      <w:rPr>
        <w:rFonts w:ascii="Segoe UI Light" w:hAnsi="Segoe UI Light" w:cs="Segoe UI Light"/>
        <w:b w:val="0"/>
        <w:bCs w:val="0"/>
        <w:i w:val="0"/>
        <w:iCs w:val="0"/>
        <w:caps w:val="0"/>
        <w:smallCaps w:val="0"/>
        <w:strike w:val="0"/>
        <w:color w:val="auto"/>
        <w:spacing w:val="0"/>
        <w:w w:val="100"/>
        <w:position w:val="0"/>
        <w:sz w:val="24"/>
        <w:szCs w:val="24"/>
        <w:u w:val="none"/>
        <w:vertAlign w:val="baseline"/>
      </w:rPr>
    </w:lvl>
    <w:lvl w:ilvl="4">
      <w:start w:val="1"/>
      <w:numFmt w:val="decimal"/>
      <w:lvlText w:val="%1.%2.%3.%4.%5."/>
      <w:lvlJc w:val="left"/>
      <w:pPr>
        <w:ind w:left="3762" w:firstLine="288"/>
      </w:pPr>
      <w:rPr>
        <w:rFonts w:ascii="Segoe UI Light" w:hAnsi="Segoe UI Light" w:cs="Segoe UI Light"/>
        <w:b w:val="0"/>
        <w:bCs w:val="0"/>
        <w:i w:val="0"/>
        <w:iCs w:val="0"/>
        <w:caps w:val="0"/>
        <w:smallCaps w:val="0"/>
        <w:strike w:val="0"/>
        <w:color w:val="auto"/>
        <w:spacing w:val="0"/>
        <w:w w:val="100"/>
        <w:position w:val="0"/>
        <w:sz w:val="24"/>
        <w:szCs w:val="24"/>
        <w:u w:val="none"/>
        <w:vertAlign w:val="baseline"/>
      </w:rPr>
    </w:lvl>
    <w:lvl w:ilvl="5">
      <w:start w:val="1"/>
      <w:numFmt w:val="decimal"/>
      <w:lvlText w:val="%1.%2.%3.%4.%5.%6."/>
      <w:lvlJc w:val="left"/>
      <w:pPr>
        <w:ind w:left="4122" w:firstLine="288"/>
      </w:pPr>
      <w:rPr>
        <w:rFonts w:ascii="Segoe UI Light" w:hAnsi="Segoe UI Light" w:cs="Segoe UI Light"/>
        <w:b w:val="0"/>
        <w:bCs w:val="0"/>
        <w:i w:val="0"/>
        <w:iCs w:val="0"/>
        <w:caps w:val="0"/>
        <w:smallCaps w:val="0"/>
        <w:strike w:val="0"/>
        <w:color w:val="auto"/>
        <w:spacing w:val="0"/>
        <w:w w:val="100"/>
        <w:position w:val="0"/>
        <w:sz w:val="24"/>
        <w:szCs w:val="24"/>
        <w:u w:val="none"/>
        <w:vertAlign w:val="baseline"/>
      </w:rPr>
    </w:lvl>
    <w:lvl w:ilvl="6">
      <w:start w:val="1"/>
      <w:numFmt w:val="decimal"/>
      <w:lvlText w:val="%1.%2.%3.%4.%5.%6.%7."/>
      <w:lvlJc w:val="left"/>
      <w:pPr>
        <w:ind w:left="4482" w:firstLine="288"/>
      </w:pPr>
      <w:rPr>
        <w:rFonts w:ascii="Segoe UI Light" w:hAnsi="Segoe UI Light" w:cs="Segoe UI Light"/>
        <w:b w:val="0"/>
        <w:bCs w:val="0"/>
        <w:i w:val="0"/>
        <w:iCs w:val="0"/>
        <w:caps w:val="0"/>
        <w:smallCaps w:val="0"/>
        <w:strike w:val="0"/>
        <w:color w:val="auto"/>
        <w:spacing w:val="0"/>
        <w:w w:val="100"/>
        <w:position w:val="0"/>
        <w:sz w:val="24"/>
        <w:szCs w:val="24"/>
        <w:u w:val="none"/>
        <w:vertAlign w:val="baseline"/>
      </w:rPr>
    </w:lvl>
    <w:lvl w:ilvl="7">
      <w:start w:val="1"/>
      <w:numFmt w:val="decimal"/>
      <w:lvlText w:val="%1.%2.%3.%4.%5.%6.%7.%8."/>
      <w:lvlJc w:val="left"/>
      <w:pPr>
        <w:ind w:left="4842" w:firstLine="288"/>
      </w:pPr>
      <w:rPr>
        <w:rFonts w:ascii="Segoe UI Light" w:hAnsi="Segoe UI Light" w:cs="Segoe UI Light"/>
        <w:b w:val="0"/>
        <w:bCs w:val="0"/>
        <w:i w:val="0"/>
        <w:iCs w:val="0"/>
        <w:caps w:val="0"/>
        <w:smallCaps w:val="0"/>
        <w:strike w:val="0"/>
        <w:color w:val="auto"/>
        <w:spacing w:val="0"/>
        <w:w w:val="100"/>
        <w:position w:val="0"/>
        <w:sz w:val="24"/>
        <w:szCs w:val="24"/>
        <w:u w:val="none"/>
        <w:vertAlign w:val="baseline"/>
      </w:rPr>
    </w:lvl>
    <w:lvl w:ilvl="8">
      <w:start w:val="1"/>
      <w:numFmt w:val="decimal"/>
      <w:lvlText w:val="%1.%2.%3.%4.%5.%6.%7.%8.%9."/>
      <w:lvlJc w:val="left"/>
      <w:pPr>
        <w:ind w:left="5202" w:firstLine="288"/>
      </w:pPr>
      <w:rPr>
        <w:rFonts w:ascii="Segoe UI Light" w:hAnsi="Segoe UI Light" w:cs="Segoe UI Light"/>
        <w:b w:val="0"/>
        <w:bCs w:val="0"/>
        <w:i w:val="0"/>
        <w:iCs w:val="0"/>
        <w:caps w:val="0"/>
        <w:smallCaps w:val="0"/>
        <w:strike w:val="0"/>
        <w:color w:val="auto"/>
        <w:spacing w:val="0"/>
        <w:w w:val="100"/>
        <w:position w:val="0"/>
        <w:sz w:val="24"/>
        <w:szCs w:val="24"/>
        <w:u w:val="none"/>
        <w:vertAlign w:val="baseline"/>
      </w:rPr>
    </w:lvl>
  </w:abstractNum>
  <w:abstractNum w:abstractNumId="2" w15:restartNumberingAfterBreak="0">
    <w:nsid w:val="00000003"/>
    <w:multiLevelType w:val="multilevel"/>
    <w:tmpl w:val="FFFFFFFF"/>
    <w:lvl w:ilvl="0">
      <w:start w:val="1"/>
      <w:numFmt w:val="decimal"/>
      <w:lvlText w:val="%1."/>
      <w:lvlJc w:val="left"/>
      <w:pPr>
        <w:ind w:firstLine="288"/>
      </w:pPr>
      <w:rPr>
        <w:rFonts w:ascii="Segoe UI Black" w:hAnsi="Segoe UI Black" w:cs="Segoe UI Black"/>
        <w:b w:val="0"/>
        <w:bCs w:val="0"/>
        <w:i w:val="0"/>
        <w:iCs w:val="0"/>
        <w:caps w:val="0"/>
        <w:smallCaps w:val="0"/>
        <w:strike w:val="0"/>
        <w:color w:val="auto"/>
        <w:spacing w:val="0"/>
        <w:w w:val="100"/>
        <w:position w:val="0"/>
        <w:sz w:val="28"/>
        <w:szCs w:val="28"/>
        <w:u w:val="none"/>
        <w:vertAlign w:val="baseline"/>
      </w:rPr>
    </w:lvl>
    <w:lvl w:ilvl="1">
      <w:start w:val="1"/>
      <w:numFmt w:val="decimal"/>
      <w:lvlText w:val="%2."/>
      <w:lvlJc w:val="left"/>
      <w:pPr>
        <w:ind w:left="1134" w:firstLine="288"/>
      </w:pPr>
      <w:rPr>
        <w:rFonts w:ascii="Segoe UI Black" w:hAnsi="Segoe UI Black" w:cs="Segoe UI Black"/>
        <w:b w:val="0"/>
        <w:bCs w:val="0"/>
        <w:i w:val="0"/>
        <w:iCs w:val="0"/>
        <w:caps w:val="0"/>
        <w:smallCaps w:val="0"/>
        <w:strike w:val="0"/>
        <w:color w:val="auto"/>
        <w:spacing w:val="0"/>
        <w:w w:val="100"/>
        <w:position w:val="0"/>
        <w:sz w:val="28"/>
        <w:szCs w:val="28"/>
        <w:u w:val="none"/>
        <w:vertAlign w:val="baseline"/>
      </w:rPr>
    </w:lvl>
    <w:lvl w:ilvl="2">
      <w:start w:val="1"/>
      <w:numFmt w:val="decimal"/>
      <w:lvlText w:val="%3."/>
      <w:lvlJc w:val="left"/>
      <w:pPr>
        <w:ind w:left="1494" w:firstLine="288"/>
      </w:pPr>
      <w:rPr>
        <w:rFonts w:ascii="Segoe UI Black" w:hAnsi="Segoe UI Black" w:cs="Segoe UI Black"/>
        <w:b w:val="0"/>
        <w:bCs w:val="0"/>
        <w:i w:val="0"/>
        <w:iCs w:val="0"/>
        <w:caps w:val="0"/>
        <w:smallCaps w:val="0"/>
        <w:strike w:val="0"/>
        <w:color w:val="auto"/>
        <w:spacing w:val="0"/>
        <w:w w:val="100"/>
        <w:position w:val="0"/>
        <w:sz w:val="28"/>
        <w:szCs w:val="28"/>
        <w:u w:val="none"/>
        <w:vertAlign w:val="baseline"/>
      </w:rPr>
    </w:lvl>
    <w:lvl w:ilvl="3">
      <w:start w:val="1"/>
      <w:numFmt w:val="decimal"/>
      <w:lvlText w:val="%4."/>
      <w:lvlJc w:val="left"/>
      <w:pPr>
        <w:ind w:left="1854" w:firstLine="288"/>
      </w:pPr>
      <w:rPr>
        <w:rFonts w:ascii="Segoe UI Black" w:hAnsi="Segoe UI Black" w:cs="Segoe UI Black"/>
        <w:b w:val="0"/>
        <w:bCs w:val="0"/>
        <w:i w:val="0"/>
        <w:iCs w:val="0"/>
        <w:caps w:val="0"/>
        <w:smallCaps w:val="0"/>
        <w:strike w:val="0"/>
        <w:color w:val="auto"/>
        <w:spacing w:val="0"/>
        <w:w w:val="100"/>
        <w:position w:val="0"/>
        <w:sz w:val="28"/>
        <w:szCs w:val="28"/>
        <w:u w:val="none"/>
        <w:vertAlign w:val="baseline"/>
      </w:rPr>
    </w:lvl>
    <w:lvl w:ilvl="4">
      <w:start w:val="1"/>
      <w:numFmt w:val="decimal"/>
      <w:lvlText w:val="%5."/>
      <w:lvlJc w:val="left"/>
      <w:pPr>
        <w:ind w:left="2214" w:firstLine="288"/>
      </w:pPr>
      <w:rPr>
        <w:rFonts w:ascii="Segoe UI Black" w:hAnsi="Segoe UI Black" w:cs="Segoe UI Black"/>
        <w:b w:val="0"/>
        <w:bCs w:val="0"/>
        <w:i w:val="0"/>
        <w:iCs w:val="0"/>
        <w:caps w:val="0"/>
        <w:smallCaps w:val="0"/>
        <w:strike w:val="0"/>
        <w:color w:val="auto"/>
        <w:spacing w:val="0"/>
        <w:w w:val="100"/>
        <w:position w:val="0"/>
        <w:sz w:val="28"/>
        <w:szCs w:val="28"/>
        <w:u w:val="none"/>
        <w:vertAlign w:val="baseline"/>
      </w:rPr>
    </w:lvl>
    <w:lvl w:ilvl="5">
      <w:start w:val="1"/>
      <w:numFmt w:val="decimal"/>
      <w:lvlText w:val="%6."/>
      <w:lvlJc w:val="left"/>
      <w:pPr>
        <w:ind w:left="2574" w:firstLine="288"/>
      </w:pPr>
      <w:rPr>
        <w:rFonts w:ascii="Segoe UI Black" w:hAnsi="Segoe UI Black" w:cs="Segoe UI Black"/>
        <w:b w:val="0"/>
        <w:bCs w:val="0"/>
        <w:i w:val="0"/>
        <w:iCs w:val="0"/>
        <w:caps w:val="0"/>
        <w:smallCaps w:val="0"/>
        <w:strike w:val="0"/>
        <w:color w:val="auto"/>
        <w:spacing w:val="0"/>
        <w:w w:val="100"/>
        <w:position w:val="0"/>
        <w:sz w:val="28"/>
        <w:szCs w:val="28"/>
        <w:u w:val="none"/>
        <w:vertAlign w:val="baseline"/>
      </w:rPr>
    </w:lvl>
    <w:lvl w:ilvl="6">
      <w:start w:val="1"/>
      <w:numFmt w:val="decimal"/>
      <w:lvlText w:val="%7."/>
      <w:lvlJc w:val="left"/>
      <w:pPr>
        <w:ind w:left="2934" w:firstLine="288"/>
      </w:pPr>
      <w:rPr>
        <w:rFonts w:ascii="Segoe UI Black" w:hAnsi="Segoe UI Black" w:cs="Segoe UI Black"/>
        <w:b w:val="0"/>
        <w:bCs w:val="0"/>
        <w:i w:val="0"/>
        <w:iCs w:val="0"/>
        <w:caps w:val="0"/>
        <w:smallCaps w:val="0"/>
        <w:strike w:val="0"/>
        <w:color w:val="auto"/>
        <w:spacing w:val="0"/>
        <w:w w:val="100"/>
        <w:position w:val="0"/>
        <w:sz w:val="28"/>
        <w:szCs w:val="28"/>
        <w:u w:val="none"/>
        <w:vertAlign w:val="baseline"/>
      </w:rPr>
    </w:lvl>
    <w:lvl w:ilvl="7">
      <w:start w:val="1"/>
      <w:numFmt w:val="decimal"/>
      <w:lvlText w:val="%8."/>
      <w:lvlJc w:val="left"/>
      <w:pPr>
        <w:ind w:left="3294" w:firstLine="288"/>
      </w:pPr>
      <w:rPr>
        <w:rFonts w:ascii="Segoe UI Black" w:hAnsi="Segoe UI Black" w:cs="Segoe UI Black"/>
        <w:b w:val="0"/>
        <w:bCs w:val="0"/>
        <w:i w:val="0"/>
        <w:iCs w:val="0"/>
        <w:caps w:val="0"/>
        <w:smallCaps w:val="0"/>
        <w:strike w:val="0"/>
        <w:color w:val="auto"/>
        <w:spacing w:val="0"/>
        <w:w w:val="100"/>
        <w:position w:val="0"/>
        <w:sz w:val="28"/>
        <w:szCs w:val="28"/>
        <w:u w:val="none"/>
        <w:vertAlign w:val="baseline"/>
      </w:rPr>
    </w:lvl>
    <w:lvl w:ilvl="8">
      <w:start w:val="1"/>
      <w:numFmt w:val="decimal"/>
      <w:lvlText w:val="%9."/>
      <w:lvlJc w:val="left"/>
      <w:pPr>
        <w:ind w:left="3654" w:firstLine="288"/>
      </w:pPr>
      <w:rPr>
        <w:rFonts w:ascii="Segoe UI Black" w:hAnsi="Segoe UI Black" w:cs="Segoe UI Black"/>
        <w:b w:val="0"/>
        <w:bCs w:val="0"/>
        <w:i w:val="0"/>
        <w:iCs w:val="0"/>
        <w:caps w:val="0"/>
        <w:smallCaps w:val="0"/>
        <w:strike w:val="0"/>
        <w:color w:val="auto"/>
        <w:spacing w:val="0"/>
        <w:w w:val="100"/>
        <w:position w:val="0"/>
        <w:sz w:val="28"/>
        <w:szCs w:val="28"/>
        <w:u w:val="none"/>
        <w:vertAlign w:val="baseline"/>
      </w:rPr>
    </w:lvl>
  </w:abstractNum>
  <w:num w:numId="1" w16cid:durableId="549192225">
    <w:abstractNumId w:val="0"/>
  </w:num>
  <w:num w:numId="2" w16cid:durableId="1801879213">
    <w:abstractNumId w:val="1"/>
  </w:num>
  <w:num w:numId="3" w16cid:durableId="19461107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noExtraLineSpacing/>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2A4"/>
    <w:rsid w:val="003F0018"/>
    <w:rsid w:val="008061D9"/>
    <w:rsid w:val="00C63D00"/>
    <w:rsid w:val="00D842A4"/>
    <w:rsid w:val="00ED24B2"/>
    <w:rsid w:val="00EF3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DBDB9AD"/>
  <w14:defaultImageDpi w14:val="0"/>
  <w15:docId w15:val="{825F8547-930B-4D57-81D4-7379A0C10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kern w:val="2"/>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Arial" w:hAnsi="Arial" w:cs="Arial"/>
      <w:kern w:val="0"/>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uiPriority w:val="99"/>
    <w:pPr>
      <w:widowControl w:val="0"/>
      <w:tabs>
        <w:tab w:val="left" w:pos="1134"/>
      </w:tabs>
      <w:autoSpaceDE w:val="0"/>
      <w:autoSpaceDN w:val="0"/>
      <w:adjustRightInd w:val="0"/>
      <w:spacing w:after="0" w:line="240" w:lineRule="auto"/>
    </w:pPr>
    <w:rPr>
      <w:rFonts w:ascii="Arial" w:hAnsi="Arial" w:cs="Arial"/>
      <w:kern w:val="0"/>
      <w:sz w:val="20"/>
      <w:szCs w:val="20"/>
      <w:lang w:eastAsia="en-US"/>
    </w:rPr>
  </w:style>
  <w:style w:type="paragraph" w:customStyle="1" w:styleId="Base">
    <w:name w:val="Base"/>
    <w:basedOn w:val="Normal"/>
    <w:uiPriority w:val="99"/>
    <w:rPr>
      <w:rFonts w:ascii="Segoe UI Light" w:hAnsi="Segoe UI Light" w:cs="Segoe UI Light"/>
    </w:rPr>
  </w:style>
  <w:style w:type="paragraph" w:customStyle="1" w:styleId="Heading11">
    <w:name w:val="Heading11"/>
    <w:basedOn w:val="Base"/>
    <w:next w:val="Heading21"/>
    <w:uiPriority w:val="99"/>
    <w:pPr>
      <w:pBdr>
        <w:bottom w:val="single" w:sz="28" w:space="0" w:color="D5D5D5"/>
        <w:between w:val="single" w:sz="28" w:space="0" w:color="D5D5D5"/>
      </w:pBdr>
      <w:spacing w:after="432"/>
    </w:pPr>
    <w:rPr>
      <w:rFonts w:ascii="Segoe UI" w:hAnsi="Segoe UI" w:cs="Segoe UI"/>
      <w:b/>
      <w:bCs/>
      <w:sz w:val="48"/>
      <w:szCs w:val="48"/>
    </w:rPr>
  </w:style>
  <w:style w:type="paragraph" w:customStyle="1" w:styleId="Heading21">
    <w:name w:val="Heading21"/>
    <w:basedOn w:val="Heading11"/>
    <w:next w:val="Content"/>
    <w:uiPriority w:val="99"/>
    <w:pPr>
      <w:keepNext/>
      <w:widowControl/>
      <w:pBdr>
        <w:bottom w:val="single" w:sz="28" w:space="0" w:color="800080"/>
        <w:between w:val="single" w:sz="28" w:space="0" w:color="800080"/>
      </w:pBdr>
      <w:spacing w:before="288" w:after="0"/>
      <w:outlineLvl w:val="0"/>
    </w:pPr>
    <w:rPr>
      <w:color w:val="404040"/>
      <w:sz w:val="28"/>
      <w:szCs w:val="28"/>
    </w:rPr>
  </w:style>
  <w:style w:type="paragraph" w:customStyle="1" w:styleId="Heading2-First">
    <w:name w:val="Heading2-First"/>
    <w:basedOn w:val="Heading21"/>
    <w:next w:val="Content"/>
    <w:uiPriority w:val="99"/>
    <w:pPr>
      <w:spacing w:before="0"/>
      <w:outlineLvl w:val="9"/>
    </w:pPr>
  </w:style>
  <w:style w:type="paragraph" w:customStyle="1" w:styleId="Header-Heading">
    <w:name w:val="Header-Heading"/>
    <w:basedOn w:val="Heading21"/>
    <w:next w:val="Content"/>
    <w:uiPriority w:val="99"/>
    <w:pPr>
      <w:pBdr>
        <w:bottom w:val="none" w:sz="0" w:space="0" w:color="auto"/>
        <w:between w:val="none" w:sz="0" w:space="0" w:color="auto"/>
      </w:pBdr>
      <w:spacing w:before="0"/>
    </w:pPr>
    <w:rPr>
      <w:rFonts w:ascii="Segoe UI Light" w:hAnsi="Segoe UI Light" w:cs="Segoe UI Light"/>
      <w:sz w:val="24"/>
      <w:szCs w:val="24"/>
    </w:rPr>
  </w:style>
  <w:style w:type="paragraph" w:customStyle="1" w:styleId="Header-PageNumber">
    <w:name w:val="Header-PageNumber"/>
    <w:basedOn w:val="Header-Heading"/>
    <w:next w:val="Content"/>
    <w:uiPriority w:val="99"/>
    <w:pPr>
      <w:jc w:val="right"/>
    </w:pPr>
    <w:rPr>
      <w:rFonts w:ascii="Segoe UI" w:hAnsi="Segoe UI" w:cs="Segoe UI"/>
      <w:sz w:val="32"/>
      <w:szCs w:val="32"/>
    </w:rPr>
  </w:style>
  <w:style w:type="paragraph" w:customStyle="1" w:styleId="Content">
    <w:name w:val="Content"/>
    <w:basedOn w:val="Base"/>
    <w:uiPriority w:val="99"/>
    <w:pPr>
      <w:widowControl/>
      <w:spacing w:before="144"/>
    </w:pPr>
  </w:style>
  <w:style w:type="paragraph" w:customStyle="1" w:styleId="Tip">
    <w:name w:val="Tip"/>
    <w:basedOn w:val="Content"/>
    <w:uiPriority w:val="99"/>
    <w:pPr>
      <w:spacing w:after="144"/>
    </w:pPr>
    <w:rPr>
      <w:sz w:val="20"/>
      <w:szCs w:val="20"/>
      <w:shd w:val="clear" w:color="auto" w:fill="FFFF80"/>
    </w:rPr>
  </w:style>
  <w:style w:type="paragraph" w:customStyle="1" w:styleId="DemoStyle1">
    <w:name w:val="Demo Style 1"/>
    <w:basedOn w:val="Content"/>
    <w:uiPriority w:val="99"/>
    <w:pPr>
      <w:pBdr>
        <w:top w:val="single" w:sz="6" w:space="0" w:color="auto"/>
        <w:left w:val="single" w:sz="6" w:space="0" w:color="auto"/>
        <w:bottom w:val="single" w:sz="6" w:space="0" w:color="auto"/>
        <w:right w:val="single" w:sz="6" w:space="0" w:color="auto"/>
        <w:between w:val="single" w:sz="6" w:space="0" w:color="auto"/>
      </w:pBdr>
    </w:pPr>
    <w:rPr>
      <w:shd w:val="clear" w:color="auto" w:fill="FF00FF"/>
    </w:rPr>
  </w:style>
  <w:style w:type="paragraph" w:customStyle="1" w:styleId="DemoStyle2">
    <w:name w:val="Demo Style 2"/>
    <w:basedOn w:val="Content"/>
    <w:uiPriority w:val="99"/>
    <w:pPr>
      <w:pBdr>
        <w:bottom w:val="single" w:sz="18" w:space="0" w:color="00FF00"/>
        <w:between w:val="single" w:sz="18" w:space="0" w:color="00FF00"/>
      </w:pBdr>
      <w:shd w:val="clear" w:color="auto" w:fill="FF0080"/>
      <w:spacing w:before="288" w:after="288"/>
      <w:ind w:left="288"/>
      <w:jc w:val="center"/>
    </w:pPr>
    <w:rPr>
      <w:rFonts w:ascii="Segoe UI Black" w:hAnsi="Segoe UI Black" w:cs="Segoe UI Black"/>
      <w:b/>
      <w:bCs/>
      <w:color w:val="FFFFFF"/>
      <w:u w:val="double"/>
    </w:rPr>
  </w:style>
  <w:style w:type="paragraph" w:customStyle="1" w:styleId="DemoStyle3">
    <w:name w:val="Demo Style 3"/>
    <w:basedOn w:val="Content"/>
    <w:uiPriority w:val="99"/>
    <w:pPr>
      <w:numPr>
        <w:numId w:val="1"/>
      </w:numPr>
    </w:pPr>
    <w:rPr>
      <w:rFonts w:ascii="Segoe UI Black" w:hAnsi="Segoe UI Black" w:cs="Segoe UI Black"/>
      <w:sz w:val="28"/>
      <w:szCs w:val="28"/>
    </w:rPr>
  </w:style>
  <w:style w:type="paragraph" w:customStyle="1" w:styleId="Table-Content">
    <w:name w:val="Table-Content"/>
    <w:basedOn w:val="Content"/>
    <w:uiPriority w:val="99"/>
    <w:pPr>
      <w:spacing w:before="0"/>
    </w:pPr>
    <w:rPr>
      <w:sz w:val="20"/>
      <w:szCs w:val="20"/>
    </w:rPr>
  </w:style>
  <w:style w:type="paragraph" w:customStyle="1" w:styleId="Box">
    <w:name w:val="Box"/>
    <w:basedOn w:val="Content"/>
    <w:next w:val="Content"/>
    <w:uiPriority w:val="99"/>
    <w:pPr>
      <w:keepLines/>
      <w:pBdr>
        <w:top w:val="single" w:sz="14" w:space="7" w:color="88205F"/>
        <w:left w:val="single" w:sz="14" w:space="7" w:color="88205F"/>
        <w:bottom w:val="single" w:sz="14" w:space="7" w:color="88205F"/>
        <w:right w:val="single" w:sz="14" w:space="7" w:color="88205F"/>
      </w:pBdr>
    </w:pPr>
  </w:style>
  <w:style w:type="paragraph" w:customStyle="1" w:styleId="Box-Content">
    <w:name w:val="Box-Content"/>
    <w:basedOn w:val="Box"/>
    <w:next w:val="Content"/>
    <w:uiPriority w:val="99"/>
    <w:pPr>
      <w:jc w:val="center"/>
    </w:pPr>
  </w:style>
  <w:style w:type="paragraph" w:customStyle="1" w:styleId="Box-Heading">
    <w:name w:val="Box-Heading"/>
    <w:basedOn w:val="Box"/>
    <w:next w:val="Box-Content"/>
    <w:uiPriority w:val="99"/>
    <w:pPr>
      <w:jc w:val="center"/>
    </w:pPr>
    <w:rPr>
      <w:b/>
      <w:bCs/>
      <w:sz w:val="28"/>
      <w:szCs w:val="28"/>
    </w:rPr>
  </w:style>
  <w:style w:type="paragraph" w:customStyle="1" w:styleId="TOCHeading1">
    <w:name w:val="TOC Heading1"/>
    <w:basedOn w:val="Normal"/>
    <w:uiPriority w:val="99"/>
    <w:pPr>
      <w:tabs>
        <w:tab w:val="left" w:pos="1134"/>
      </w:tabs>
      <w:spacing w:before="288" w:after="288"/>
    </w:pPr>
    <w:rPr>
      <w:rFonts w:ascii="Segoe UI" w:hAnsi="Segoe UI" w:cs="Segoe UI"/>
      <w:b/>
      <w:bCs/>
      <w:sz w:val="28"/>
      <w:szCs w:val="28"/>
    </w:rPr>
  </w:style>
  <w:style w:type="paragraph" w:styleId="TOC1">
    <w:name w:val="toc 1"/>
    <w:basedOn w:val="Normal"/>
    <w:next w:val="Normal"/>
    <w:uiPriority w:val="99"/>
    <w:pPr>
      <w:pBdr>
        <w:top w:val="single" w:sz="6" w:space="5" w:color="auto"/>
        <w:left w:val="single" w:sz="6" w:space="5" w:color="auto"/>
        <w:bottom w:val="single" w:sz="6" w:space="5" w:color="auto"/>
        <w:right w:val="single" w:sz="6" w:space="5" w:color="auto"/>
      </w:pBdr>
      <w:spacing w:after="144"/>
    </w:pPr>
    <w:rPr>
      <w:rFonts w:ascii="Segoe UI" w:hAnsi="Segoe UI" w:cs="Segoe UI"/>
    </w:rPr>
  </w:style>
  <w:style w:type="paragraph" w:customStyle="1" w:styleId="BODY">
    <w:name w:val="BODY"/>
    <w:basedOn w:val="Normal"/>
    <w:uiPriority w:val="99"/>
  </w:style>
  <w:style w:type="character" w:styleId="FootnoteReference">
    <w:name w:val="footnote reference"/>
    <w:basedOn w:val="DefaultParagraphFont"/>
    <w:uiPriority w:val="99"/>
    <w:rPr>
      <w:rFonts w:cs="Times New Roman"/>
      <w:vertAlign w:val="superscript"/>
      <w:lang w:val="x-none" w:eastAsia="x-none"/>
    </w:rPr>
  </w:style>
  <w:style w:type="paragraph" w:styleId="FootnoteText">
    <w:name w:val="footnote text"/>
    <w:basedOn w:val="Normal0"/>
    <w:link w:val="FootnoteTextChar"/>
    <w:uiPriority w:val="99"/>
    <w:rPr>
      <w:rFonts w:ascii="Segoe UI Light" w:hAnsi="Segoe UI Light" w:cs="Segoe UI Light"/>
      <w:lang w:eastAsia="zh-CN"/>
    </w:rPr>
  </w:style>
  <w:style w:type="character" w:customStyle="1" w:styleId="FootnoteTextChar">
    <w:name w:val="Footnote Text Char"/>
    <w:basedOn w:val="DefaultParagraphFont"/>
    <w:link w:val="FootnoteText"/>
    <w:uiPriority w:val="99"/>
    <w:semiHidden/>
    <w:rPr>
      <w:rFonts w:ascii="Arial" w:hAnsi="Arial" w:cs="Arial"/>
      <w:kern w:val="0"/>
      <w:sz w:val="20"/>
      <w:szCs w:val="20"/>
      <w:lang w:val="x-none" w:eastAsia="x-none"/>
    </w:rPr>
  </w:style>
  <w:style w:type="character" w:styleId="Hyperlink">
    <w:name w:val="Hyperlink"/>
    <w:basedOn w:val="DefaultParagraphFont"/>
    <w:uiPriority w:val="99"/>
    <w:unhideWhenUsed/>
    <w:rsid w:val="008061D9"/>
    <w:rPr>
      <w:rFonts w:cs="Times New Roman"/>
      <w:color w:val="467886" w:themeColor="hyperlink"/>
      <w:u w:val="single"/>
    </w:rPr>
  </w:style>
  <w:style w:type="character" w:styleId="UnresolvedMention">
    <w:name w:val="Unresolved Mention"/>
    <w:basedOn w:val="DefaultParagraphFont"/>
    <w:uiPriority w:val="99"/>
    <w:semiHidden/>
    <w:unhideWhenUsed/>
    <w:rsid w:val="008061D9"/>
    <w:rPr>
      <w:rFonts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www.textcontrol.com/products/windows-forms/tx-text-control-dotnet/features/"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750</Words>
  <Characters>4279</Characters>
  <Application>Microsoft Office Word</Application>
  <DocSecurity>0</DocSecurity>
  <Lines>35</Lines>
  <Paragraphs>10</Paragraphs>
  <ScaleCrop>false</ScaleCrop>
  <Company/>
  <LinksUpToDate>false</LinksUpToDate>
  <CharactersWithSpaces>5019</CharactersWithSpaces>
  <SharedDoc>false</SharedDoc>
  <HyperlinkBase>C:\Program Files\Text Control GmbH\TX Text Control 26.0.NET for Windows Forms\Samples\Demo\</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Yixuan Lin</dc:creator>
  <cp:keywords/>
  <dc:description/>
  <cp:lastModifiedBy>Yixuan Lin</cp:lastModifiedBy>
  <cp:revision>2</cp:revision>
  <dcterms:created xsi:type="dcterms:W3CDTF">2025-06-26T16:18:00Z</dcterms:created>
  <dcterms:modified xsi:type="dcterms:W3CDTF">2025-06-26T16:18:00Z</dcterms:modified>
</cp:coreProperties>
</file>